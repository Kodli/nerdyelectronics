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41AF" w14:textId="77777777" w:rsidR="00413C32" w:rsidRPr="004640AF" w:rsidRDefault="00413C32" w:rsidP="00315FA1">
      <w:pPr>
        <w:rPr>
          <w:rFonts w:ascii="Times New Roman" w:hAnsi="Times New Roman" w:cs="Times New Roman"/>
          <w:sz w:val="28"/>
          <w:szCs w:val="28"/>
        </w:rPr>
      </w:pPr>
      <w:bookmarkStart w:id="0" w:name="_GoBack"/>
      <w:bookmarkEnd w:id="0"/>
      <w:r w:rsidRPr="004640AF">
        <w:rPr>
          <w:rFonts w:ascii="Times New Roman" w:hAnsi="Times New Roman" w:cs="Times New Roman"/>
          <w:sz w:val="28"/>
          <w:szCs w:val="28"/>
        </w:rPr>
        <w:t>The four important nodes required to star</w:t>
      </w:r>
      <w:r w:rsidR="00E8732C" w:rsidRPr="004640AF">
        <w:rPr>
          <w:rFonts w:ascii="Times New Roman" w:hAnsi="Times New Roman" w:cs="Times New Roman"/>
          <w:sz w:val="28"/>
          <w:szCs w:val="28"/>
        </w:rPr>
        <w:t>t device driver programming are</w:t>
      </w:r>
      <w:r w:rsidR="006B4E69" w:rsidRPr="004640AF">
        <w:rPr>
          <w:rFonts w:ascii="Times New Roman" w:hAnsi="Times New Roman" w:cs="Times New Roman"/>
          <w:sz w:val="28"/>
          <w:szCs w:val="28"/>
        </w:rPr>
        <w:t>:</w:t>
      </w:r>
    </w:p>
    <w:p w14:paraId="4E18BAC1"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Memory addressing of the interface to be configured.</w:t>
      </w:r>
    </w:p>
    <w:p w14:paraId="25C15256"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Register definitions of the interface.</w:t>
      </w:r>
    </w:p>
    <w:p w14:paraId="04806704"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Configuration definitions of the interface.</w:t>
      </w:r>
    </w:p>
    <w:p w14:paraId="4CFCB9A7" w14:textId="77777777" w:rsidR="00413C32" w:rsidRPr="004640AF" w:rsidRDefault="00413C32" w:rsidP="00315FA1">
      <w:pPr>
        <w:pStyle w:val="ListParagraph"/>
        <w:numPr>
          <w:ilvl w:val="0"/>
          <w:numId w:val="3"/>
        </w:numPr>
        <w:rPr>
          <w:rFonts w:ascii="Times New Roman" w:hAnsi="Times New Roman" w:cs="Times New Roman"/>
          <w:sz w:val="28"/>
          <w:szCs w:val="28"/>
        </w:rPr>
      </w:pPr>
      <w:r w:rsidRPr="004640AF">
        <w:rPr>
          <w:rFonts w:ascii="Times New Roman" w:hAnsi="Times New Roman" w:cs="Times New Roman"/>
          <w:sz w:val="28"/>
          <w:szCs w:val="28"/>
        </w:rPr>
        <w:t>API’s for performing specific function of the interface.</w:t>
      </w:r>
    </w:p>
    <w:p w14:paraId="166B1429" w14:textId="77777777" w:rsidR="00413C32" w:rsidRDefault="00DE5E73" w:rsidP="00CF520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431247" wp14:editId="46210815">
            <wp:extent cx="4924425" cy="33092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Node.png"/>
                    <pic:cNvPicPr/>
                  </pic:nvPicPr>
                  <pic:blipFill>
                    <a:blip r:embed="rId6">
                      <a:extLst>
                        <a:ext uri="{28A0092B-C50C-407E-A947-70E740481C1C}">
                          <a14:useLocalDpi xmlns:a14="http://schemas.microsoft.com/office/drawing/2010/main" val="0"/>
                        </a:ext>
                      </a:extLst>
                    </a:blip>
                    <a:stretch>
                      <a:fillRect/>
                    </a:stretch>
                  </pic:blipFill>
                  <pic:spPr>
                    <a:xfrm>
                      <a:off x="0" y="0"/>
                      <a:ext cx="4928343" cy="3311889"/>
                    </a:xfrm>
                    <a:prstGeom prst="rect">
                      <a:avLst/>
                    </a:prstGeom>
                  </pic:spPr>
                </pic:pic>
              </a:graphicData>
            </a:graphic>
          </wp:inline>
        </w:drawing>
      </w:r>
    </w:p>
    <w:p w14:paraId="24F1303A" w14:textId="77777777" w:rsidR="00211E2F" w:rsidRDefault="00211E2F" w:rsidP="00CF520C">
      <w:pPr>
        <w:jc w:val="center"/>
        <w:rPr>
          <w:rFonts w:ascii="Times New Roman" w:hAnsi="Times New Roman" w:cs="Times New Roman"/>
          <w:sz w:val="28"/>
          <w:szCs w:val="28"/>
        </w:rPr>
      </w:pPr>
      <w:r>
        <w:rPr>
          <w:rFonts w:ascii="Times New Roman" w:hAnsi="Times New Roman" w:cs="Times New Roman"/>
          <w:sz w:val="28"/>
          <w:szCs w:val="28"/>
        </w:rPr>
        <w:t>Fig.</w:t>
      </w:r>
    </w:p>
    <w:p w14:paraId="53D3F7E9" w14:textId="77777777" w:rsidR="00211E2F" w:rsidRDefault="00211E2F" w:rsidP="00315FA1">
      <w:pPr>
        <w:rPr>
          <w:rFonts w:ascii="Times New Roman" w:hAnsi="Times New Roman" w:cs="Times New Roman"/>
          <w:sz w:val="28"/>
          <w:szCs w:val="28"/>
        </w:rPr>
      </w:pPr>
      <w:r>
        <w:rPr>
          <w:rFonts w:ascii="Times New Roman" w:hAnsi="Times New Roman" w:cs="Times New Roman"/>
          <w:sz w:val="28"/>
          <w:szCs w:val="28"/>
        </w:rPr>
        <w:t>1. Memory addressing:</w:t>
      </w:r>
    </w:p>
    <w:p w14:paraId="05DA937E" w14:textId="77777777" w:rsidR="00085FA6" w:rsidRDefault="00085FA6" w:rsidP="00315FA1">
      <w:pPr>
        <w:rPr>
          <w:rFonts w:ascii="Times New Roman" w:hAnsi="Times New Roman" w:cs="Times New Roman"/>
          <w:sz w:val="28"/>
          <w:szCs w:val="28"/>
        </w:rPr>
      </w:pPr>
    </w:p>
    <w:p w14:paraId="2D590731" w14:textId="77777777" w:rsidR="00085FA6" w:rsidRDefault="004861E9" w:rsidP="00315FA1">
      <w:pPr>
        <w:rPr>
          <w:rFonts w:ascii="Times New Roman" w:hAnsi="Times New Roman" w:cs="Times New Roman"/>
          <w:sz w:val="28"/>
          <w:szCs w:val="28"/>
        </w:rPr>
      </w:pPr>
      <w:r>
        <w:rPr>
          <w:rFonts w:ascii="Times New Roman" w:hAnsi="Times New Roman" w:cs="Times New Roman"/>
          <w:sz w:val="28"/>
          <w:szCs w:val="28"/>
        </w:rPr>
        <w:t>2. Register Definitions:</w:t>
      </w:r>
    </w:p>
    <w:p w14:paraId="4B75A20A" w14:textId="77777777" w:rsidR="004861E9" w:rsidRDefault="004861E9" w:rsidP="00315FA1">
      <w:pPr>
        <w:rPr>
          <w:rFonts w:ascii="Times New Roman" w:hAnsi="Times New Roman" w:cs="Times New Roman"/>
          <w:sz w:val="28"/>
          <w:szCs w:val="28"/>
        </w:rPr>
      </w:pPr>
    </w:p>
    <w:p w14:paraId="7AD63F28" w14:textId="77777777" w:rsidR="004861E9" w:rsidRDefault="004861E9" w:rsidP="00315FA1">
      <w:pPr>
        <w:rPr>
          <w:rFonts w:ascii="Times New Roman" w:hAnsi="Times New Roman" w:cs="Times New Roman"/>
          <w:sz w:val="28"/>
          <w:szCs w:val="28"/>
        </w:rPr>
      </w:pPr>
      <w:r>
        <w:rPr>
          <w:rFonts w:ascii="Times New Roman" w:hAnsi="Times New Roman" w:cs="Times New Roman"/>
          <w:sz w:val="28"/>
          <w:szCs w:val="28"/>
        </w:rPr>
        <w:t>3. Configuration definitions:</w:t>
      </w:r>
    </w:p>
    <w:p w14:paraId="0841E675" w14:textId="77777777" w:rsidR="004861E9" w:rsidRDefault="004861E9" w:rsidP="00315FA1">
      <w:pPr>
        <w:rPr>
          <w:rFonts w:ascii="Times New Roman" w:hAnsi="Times New Roman" w:cs="Times New Roman"/>
          <w:sz w:val="28"/>
          <w:szCs w:val="28"/>
        </w:rPr>
      </w:pPr>
    </w:p>
    <w:p w14:paraId="6332D2F8" w14:textId="77777777" w:rsidR="004861E9" w:rsidRDefault="004861E9" w:rsidP="00315FA1">
      <w:pPr>
        <w:rPr>
          <w:rFonts w:ascii="Times New Roman" w:hAnsi="Times New Roman" w:cs="Times New Roman"/>
          <w:sz w:val="28"/>
          <w:szCs w:val="28"/>
        </w:rPr>
      </w:pPr>
      <w:r>
        <w:rPr>
          <w:rFonts w:ascii="Times New Roman" w:hAnsi="Times New Roman" w:cs="Times New Roman"/>
          <w:sz w:val="28"/>
          <w:szCs w:val="28"/>
        </w:rPr>
        <w:t>4. API’</w:t>
      </w:r>
      <w:r w:rsidR="00103AEC">
        <w:rPr>
          <w:rFonts w:ascii="Times New Roman" w:hAnsi="Times New Roman" w:cs="Times New Roman"/>
          <w:sz w:val="28"/>
          <w:szCs w:val="28"/>
        </w:rPr>
        <w:t>s for App</w:t>
      </w:r>
      <w:r>
        <w:rPr>
          <w:rFonts w:ascii="Times New Roman" w:hAnsi="Times New Roman" w:cs="Times New Roman"/>
          <w:sz w:val="28"/>
          <w:szCs w:val="28"/>
        </w:rPr>
        <w:t>lication</w:t>
      </w:r>
      <w:r w:rsidR="002A129B">
        <w:rPr>
          <w:rFonts w:ascii="Times New Roman" w:hAnsi="Times New Roman" w:cs="Times New Roman"/>
          <w:sz w:val="28"/>
          <w:szCs w:val="28"/>
        </w:rPr>
        <w:t>:</w:t>
      </w:r>
    </w:p>
    <w:p w14:paraId="2FD46456" w14:textId="77777777" w:rsidR="002B10A2" w:rsidRDefault="002B10A2" w:rsidP="00315FA1">
      <w:pPr>
        <w:rPr>
          <w:rFonts w:ascii="Times New Roman" w:hAnsi="Times New Roman" w:cs="Times New Roman"/>
          <w:sz w:val="28"/>
          <w:szCs w:val="28"/>
        </w:rPr>
      </w:pPr>
    </w:p>
    <w:p w14:paraId="021A14D5" w14:textId="77777777" w:rsidR="002B10A2" w:rsidRDefault="009D0FAC" w:rsidP="00315FA1">
      <w:pPr>
        <w:rPr>
          <w:rFonts w:ascii="Times New Roman" w:hAnsi="Times New Roman" w:cs="Times New Roman"/>
          <w:sz w:val="28"/>
          <w:szCs w:val="28"/>
        </w:rPr>
      </w:pPr>
      <w:r>
        <w:rPr>
          <w:rFonts w:ascii="Times New Roman" w:hAnsi="Times New Roman" w:cs="Times New Roman"/>
          <w:sz w:val="28"/>
          <w:szCs w:val="28"/>
        </w:rPr>
        <w:lastRenderedPageBreak/>
        <w:t>Let us start with the most basic interface to begin with device driver programming, the GPIO (General purpose input/output).</w:t>
      </w:r>
    </w:p>
    <w:p w14:paraId="3D9DDDD6" w14:textId="77777777" w:rsidR="00395882" w:rsidRPr="00395882" w:rsidRDefault="00395882" w:rsidP="00315FA1">
      <w:pPr>
        <w:rPr>
          <w:rFonts w:ascii="Times New Roman" w:hAnsi="Times New Roman" w:cs="Times New Roman"/>
          <w:b/>
          <w:sz w:val="28"/>
          <w:szCs w:val="28"/>
        </w:rPr>
      </w:pPr>
      <w:r w:rsidRPr="00395882">
        <w:rPr>
          <w:rFonts w:ascii="Times New Roman" w:hAnsi="Times New Roman" w:cs="Times New Roman"/>
          <w:b/>
          <w:sz w:val="28"/>
          <w:szCs w:val="28"/>
        </w:rPr>
        <w:t>GPIO:</w:t>
      </w:r>
    </w:p>
    <w:p w14:paraId="6C5425E5" w14:textId="3D5441B5" w:rsidR="00507FC5" w:rsidRPr="004640AF" w:rsidRDefault="00BB1769" w:rsidP="00315FA1">
      <w:pPr>
        <w:rPr>
          <w:rFonts w:ascii="Times New Roman" w:hAnsi="Times New Roman" w:cs="Times New Roman"/>
          <w:sz w:val="28"/>
          <w:szCs w:val="28"/>
        </w:rPr>
      </w:pPr>
      <w:r w:rsidRPr="004640AF">
        <w:rPr>
          <w:rFonts w:ascii="Times New Roman" w:hAnsi="Times New Roman" w:cs="Times New Roman"/>
          <w:sz w:val="28"/>
          <w:szCs w:val="28"/>
        </w:rPr>
        <w:t>Before diving in</w:t>
      </w:r>
      <w:r w:rsidR="00740F5F" w:rsidRPr="004640AF">
        <w:rPr>
          <w:rFonts w:ascii="Times New Roman" w:hAnsi="Times New Roman" w:cs="Times New Roman"/>
          <w:sz w:val="28"/>
          <w:szCs w:val="28"/>
        </w:rPr>
        <w:t>,</w:t>
      </w:r>
      <w:r w:rsidRPr="004640AF">
        <w:rPr>
          <w:rFonts w:ascii="Times New Roman" w:hAnsi="Times New Roman" w:cs="Times New Roman"/>
          <w:sz w:val="28"/>
          <w:szCs w:val="28"/>
        </w:rPr>
        <w:t xml:space="preserve"> into the coding let</w:t>
      </w:r>
      <w:r w:rsidR="00EB2E98" w:rsidRPr="004640AF">
        <w:rPr>
          <w:rFonts w:ascii="Times New Roman" w:hAnsi="Times New Roman" w:cs="Times New Roman"/>
          <w:sz w:val="28"/>
          <w:szCs w:val="28"/>
        </w:rPr>
        <w:t xml:space="preserve"> u</w:t>
      </w:r>
      <w:r w:rsidRPr="004640AF">
        <w:rPr>
          <w:rFonts w:ascii="Times New Roman" w:hAnsi="Times New Roman" w:cs="Times New Roman"/>
          <w:sz w:val="28"/>
          <w:szCs w:val="28"/>
        </w:rPr>
        <w:t xml:space="preserve">s </w:t>
      </w:r>
      <w:r w:rsidR="00EB2E98" w:rsidRPr="004640AF">
        <w:rPr>
          <w:rFonts w:ascii="Times New Roman" w:hAnsi="Times New Roman" w:cs="Times New Roman"/>
          <w:sz w:val="28"/>
          <w:szCs w:val="28"/>
        </w:rPr>
        <w:t>check out some basics of GPIO.</w:t>
      </w:r>
      <w:r w:rsidR="00140511" w:rsidRPr="004640AF">
        <w:rPr>
          <w:rFonts w:ascii="Times New Roman" w:hAnsi="Times New Roman" w:cs="Times New Roman"/>
          <w:sz w:val="28"/>
          <w:szCs w:val="28"/>
        </w:rPr>
        <w:t xml:space="preserve"> GPIO</w:t>
      </w:r>
      <w:r w:rsidR="00EB2E98" w:rsidRPr="004640AF">
        <w:rPr>
          <w:rFonts w:ascii="Times New Roman" w:hAnsi="Times New Roman" w:cs="Times New Roman"/>
          <w:sz w:val="28"/>
          <w:szCs w:val="28"/>
        </w:rPr>
        <w:t>, General Purpose Input Output as the name says</w:t>
      </w:r>
      <w:r w:rsidR="00786C0A" w:rsidRPr="004640AF">
        <w:rPr>
          <w:rFonts w:ascii="Times New Roman" w:hAnsi="Times New Roman" w:cs="Times New Roman"/>
          <w:sz w:val="28"/>
          <w:szCs w:val="28"/>
        </w:rPr>
        <w:t>,</w:t>
      </w:r>
      <w:r w:rsidR="00507FC5" w:rsidRPr="004640AF">
        <w:rPr>
          <w:rFonts w:ascii="Times New Roman" w:hAnsi="Times New Roman" w:cs="Times New Roman"/>
          <w:sz w:val="28"/>
          <w:szCs w:val="28"/>
        </w:rPr>
        <w:t xml:space="preserve"> functions as </w:t>
      </w:r>
      <w:del w:id="1" w:author="vivek bhageria" w:date="2019-12-22T20:24:00Z">
        <w:r w:rsidR="00507FC5" w:rsidRPr="004640AF" w:rsidDel="007B4BD1">
          <w:rPr>
            <w:rFonts w:ascii="Times New Roman" w:hAnsi="Times New Roman" w:cs="Times New Roman"/>
            <w:sz w:val="28"/>
            <w:szCs w:val="28"/>
          </w:rPr>
          <w:delText xml:space="preserve">either </w:delText>
        </w:r>
      </w:del>
      <w:r w:rsidR="00507FC5" w:rsidRPr="004640AF">
        <w:rPr>
          <w:rFonts w:ascii="Times New Roman" w:hAnsi="Times New Roman" w:cs="Times New Roman"/>
          <w:sz w:val="28"/>
          <w:szCs w:val="28"/>
        </w:rPr>
        <w:t>a bidirectional pin i.e</w:t>
      </w:r>
      <w:r w:rsidR="002B25C5">
        <w:rPr>
          <w:rFonts w:ascii="Times New Roman" w:hAnsi="Times New Roman" w:cs="Times New Roman"/>
          <w:sz w:val="28"/>
          <w:szCs w:val="28"/>
        </w:rPr>
        <w:t>.</w:t>
      </w:r>
      <w:r w:rsidR="00507FC5" w:rsidRPr="004640AF">
        <w:rPr>
          <w:rFonts w:ascii="Times New Roman" w:hAnsi="Times New Roman" w:cs="Times New Roman"/>
          <w:sz w:val="28"/>
          <w:szCs w:val="28"/>
        </w:rPr>
        <w:t xml:space="preserve"> either serves as an input or output </w:t>
      </w:r>
      <w:r w:rsidR="004640AF" w:rsidRPr="004640AF">
        <w:rPr>
          <w:rFonts w:ascii="Times New Roman" w:hAnsi="Times New Roman" w:cs="Times New Roman"/>
          <w:sz w:val="28"/>
          <w:szCs w:val="28"/>
        </w:rPr>
        <w:t>pin</w:t>
      </w:r>
      <w:ins w:id="2" w:author="vivek bhageria" w:date="2019-12-22T20:24:00Z">
        <w:r w:rsidR="007B4BD1">
          <w:rPr>
            <w:rFonts w:ascii="Times New Roman" w:hAnsi="Times New Roman" w:cs="Times New Roman"/>
            <w:sz w:val="28"/>
            <w:szCs w:val="28"/>
          </w:rPr>
          <w:t xml:space="preserve">. Many a times, the </w:t>
        </w:r>
      </w:ins>
      <w:ins w:id="3" w:author="vivek bhageria" w:date="2019-12-22T20:25:00Z">
        <w:r w:rsidR="007B4BD1">
          <w:rPr>
            <w:rFonts w:ascii="Times New Roman" w:hAnsi="Times New Roman" w:cs="Times New Roman"/>
            <w:sz w:val="28"/>
            <w:szCs w:val="28"/>
          </w:rPr>
          <w:t xml:space="preserve">GPIO pins are </w:t>
        </w:r>
      </w:ins>
      <w:del w:id="4" w:author="vivek bhageria" w:date="2019-12-22T20:24:00Z">
        <w:r w:rsidR="004640AF" w:rsidRPr="004640AF" w:rsidDel="007B4BD1">
          <w:rPr>
            <w:rFonts w:ascii="Times New Roman" w:hAnsi="Times New Roman" w:cs="Times New Roman"/>
            <w:sz w:val="28"/>
            <w:szCs w:val="28"/>
          </w:rPr>
          <w:delText>,</w:delText>
        </w:r>
        <w:r w:rsidR="00507FC5" w:rsidRPr="004640AF" w:rsidDel="007B4BD1">
          <w:rPr>
            <w:rFonts w:ascii="Times New Roman" w:hAnsi="Times New Roman" w:cs="Times New Roman"/>
            <w:sz w:val="28"/>
            <w:szCs w:val="28"/>
          </w:rPr>
          <w:delText xml:space="preserve"> or it </w:delText>
        </w:r>
      </w:del>
      <w:del w:id="5" w:author="vivek bhageria" w:date="2019-12-22T20:25:00Z">
        <w:r w:rsidR="00507FC5" w:rsidRPr="004640AF" w:rsidDel="007B4BD1">
          <w:rPr>
            <w:rFonts w:ascii="Times New Roman" w:hAnsi="Times New Roman" w:cs="Times New Roman"/>
            <w:sz w:val="28"/>
            <w:szCs w:val="28"/>
          </w:rPr>
          <w:delText>ca</w:delText>
        </w:r>
      </w:del>
      <w:ins w:id="6" w:author="vivek bhageria" w:date="2019-12-22T20:25:00Z">
        <w:r w:rsidR="007B4BD1">
          <w:rPr>
            <w:rFonts w:ascii="Times New Roman" w:hAnsi="Times New Roman" w:cs="Times New Roman"/>
            <w:sz w:val="28"/>
            <w:szCs w:val="28"/>
          </w:rPr>
          <w:t>ca</w:t>
        </w:r>
      </w:ins>
      <w:r w:rsidR="00507FC5" w:rsidRPr="004640AF">
        <w:rPr>
          <w:rFonts w:ascii="Times New Roman" w:hAnsi="Times New Roman" w:cs="Times New Roman"/>
          <w:sz w:val="28"/>
          <w:szCs w:val="28"/>
        </w:rPr>
        <w:t>n also serve as an alternate functionality pin</w:t>
      </w:r>
      <w:ins w:id="7" w:author="vivek bhageria" w:date="2019-12-22T20:25:00Z">
        <w:r w:rsidR="007B4BD1">
          <w:rPr>
            <w:rFonts w:ascii="Times New Roman" w:hAnsi="Times New Roman" w:cs="Times New Roman"/>
            <w:sz w:val="28"/>
            <w:szCs w:val="28"/>
          </w:rPr>
          <w:t xml:space="preserve"> (They are multiplexed)</w:t>
        </w:r>
      </w:ins>
      <w:r w:rsidR="00B62E89">
        <w:rPr>
          <w:rFonts w:ascii="Times New Roman" w:hAnsi="Times New Roman" w:cs="Times New Roman"/>
          <w:sz w:val="28"/>
          <w:szCs w:val="28"/>
        </w:rPr>
        <w:t>.</w:t>
      </w:r>
      <w:r w:rsidR="00DD6C37">
        <w:rPr>
          <w:rFonts w:ascii="Times New Roman" w:hAnsi="Times New Roman" w:cs="Times New Roman"/>
          <w:sz w:val="28"/>
          <w:szCs w:val="28"/>
        </w:rPr>
        <w:t xml:space="preserve"> The alternate functionality can include for the pin being used as either a USART</w:t>
      </w:r>
      <w:r w:rsidR="00F4291E">
        <w:rPr>
          <w:rFonts w:ascii="Times New Roman" w:hAnsi="Times New Roman" w:cs="Times New Roman"/>
          <w:sz w:val="28"/>
          <w:szCs w:val="28"/>
        </w:rPr>
        <w:t xml:space="preserve"> transmit</w:t>
      </w:r>
      <w:r w:rsidR="00DD6C37">
        <w:rPr>
          <w:rFonts w:ascii="Times New Roman" w:hAnsi="Times New Roman" w:cs="Times New Roman"/>
          <w:sz w:val="28"/>
          <w:szCs w:val="28"/>
        </w:rPr>
        <w:t xml:space="preserve"> pin or a SPI</w:t>
      </w:r>
      <w:r w:rsidR="00F4291E">
        <w:rPr>
          <w:rFonts w:ascii="Times New Roman" w:hAnsi="Times New Roman" w:cs="Times New Roman"/>
          <w:sz w:val="28"/>
          <w:szCs w:val="28"/>
        </w:rPr>
        <w:t xml:space="preserve"> MOSI</w:t>
      </w:r>
      <w:r w:rsidR="00DD6C37">
        <w:rPr>
          <w:rFonts w:ascii="Times New Roman" w:hAnsi="Times New Roman" w:cs="Times New Roman"/>
          <w:sz w:val="28"/>
          <w:szCs w:val="28"/>
        </w:rPr>
        <w:t xml:space="preserve"> pi</w:t>
      </w:r>
      <w:r w:rsidR="00D648D0">
        <w:rPr>
          <w:rFonts w:ascii="Times New Roman" w:hAnsi="Times New Roman" w:cs="Times New Roman"/>
          <w:sz w:val="28"/>
          <w:szCs w:val="28"/>
        </w:rPr>
        <w:t>n</w:t>
      </w:r>
      <w:r w:rsidR="00DD6C37">
        <w:rPr>
          <w:rFonts w:ascii="Times New Roman" w:hAnsi="Times New Roman" w:cs="Times New Roman"/>
          <w:sz w:val="28"/>
          <w:szCs w:val="28"/>
        </w:rPr>
        <w:t xml:space="preserve"> etc.</w:t>
      </w:r>
      <w:r w:rsidR="00DB174F">
        <w:rPr>
          <w:rFonts w:ascii="Times New Roman" w:hAnsi="Times New Roman" w:cs="Times New Roman"/>
          <w:sz w:val="28"/>
          <w:szCs w:val="28"/>
        </w:rPr>
        <w:t xml:space="preserve"> This can be s</w:t>
      </w:r>
      <w:r w:rsidR="008959C4">
        <w:rPr>
          <w:rFonts w:ascii="Times New Roman" w:hAnsi="Times New Roman" w:cs="Times New Roman"/>
          <w:sz w:val="28"/>
          <w:szCs w:val="28"/>
        </w:rPr>
        <w:t xml:space="preserve">elected from </w:t>
      </w:r>
      <w:proofErr w:type="spellStart"/>
      <w:r w:rsidR="008959C4">
        <w:rPr>
          <w:rFonts w:ascii="Times New Roman" w:hAnsi="Times New Roman" w:cs="Times New Roman"/>
          <w:sz w:val="28"/>
          <w:szCs w:val="28"/>
        </w:rPr>
        <w:t>GPIO</w:t>
      </w:r>
      <w:r w:rsidR="00CC48AD">
        <w:rPr>
          <w:rFonts w:ascii="Times New Roman" w:hAnsi="Times New Roman" w:cs="Times New Roman"/>
          <w:sz w:val="28"/>
          <w:szCs w:val="28"/>
        </w:rPr>
        <w:t>x</w:t>
      </w:r>
      <w:r w:rsidR="008959C4">
        <w:rPr>
          <w:rFonts w:ascii="Times New Roman" w:hAnsi="Times New Roman" w:cs="Times New Roman"/>
          <w:sz w:val="28"/>
          <w:szCs w:val="28"/>
        </w:rPr>
        <w:t>_AFR</w:t>
      </w:r>
      <w:proofErr w:type="spellEnd"/>
      <w:r w:rsidR="008959C4">
        <w:rPr>
          <w:rFonts w:ascii="Times New Roman" w:hAnsi="Times New Roman" w:cs="Times New Roman"/>
          <w:sz w:val="28"/>
          <w:szCs w:val="28"/>
        </w:rPr>
        <w:t xml:space="preserve"> register. </w:t>
      </w:r>
      <w:r w:rsidR="00B62E89">
        <w:rPr>
          <w:rFonts w:ascii="Times New Roman" w:hAnsi="Times New Roman" w:cs="Times New Roman"/>
          <w:sz w:val="28"/>
          <w:szCs w:val="28"/>
        </w:rPr>
        <w:t>The popular examples include Blinking LED’s and use of PUSH buttons</w:t>
      </w:r>
      <w:r w:rsidR="0047508D">
        <w:rPr>
          <w:rFonts w:ascii="Times New Roman" w:hAnsi="Times New Roman" w:cs="Times New Roman"/>
          <w:sz w:val="28"/>
          <w:szCs w:val="28"/>
        </w:rPr>
        <w:t>.</w:t>
      </w:r>
      <w:r w:rsidR="00B62E89">
        <w:rPr>
          <w:rFonts w:ascii="Times New Roman" w:hAnsi="Times New Roman" w:cs="Times New Roman"/>
          <w:sz w:val="28"/>
          <w:szCs w:val="28"/>
        </w:rPr>
        <w:t xml:space="preserve"> </w:t>
      </w:r>
      <w:r w:rsidR="00085FA6">
        <w:rPr>
          <w:rFonts w:ascii="Times New Roman" w:hAnsi="Times New Roman" w:cs="Times New Roman"/>
          <w:sz w:val="28"/>
          <w:szCs w:val="28"/>
        </w:rPr>
        <w:t>It</w:t>
      </w:r>
      <w:r w:rsidR="00E350D2">
        <w:rPr>
          <w:rFonts w:ascii="Times New Roman" w:hAnsi="Times New Roman" w:cs="Times New Roman"/>
          <w:sz w:val="28"/>
          <w:szCs w:val="28"/>
        </w:rPr>
        <w:t xml:space="preserve"> is also used</w:t>
      </w:r>
      <w:r w:rsidR="00085FA6">
        <w:rPr>
          <w:rFonts w:ascii="Times New Roman" w:hAnsi="Times New Roman" w:cs="Times New Roman"/>
          <w:sz w:val="28"/>
          <w:szCs w:val="28"/>
        </w:rPr>
        <w:t xml:space="preserve"> to issue interrupts, reading digital s</w:t>
      </w:r>
      <w:r w:rsidR="00E350D2">
        <w:rPr>
          <w:rFonts w:ascii="Times New Roman" w:hAnsi="Times New Roman" w:cs="Times New Roman"/>
          <w:sz w:val="28"/>
          <w:szCs w:val="28"/>
        </w:rPr>
        <w:t>ignals, waking up the processor</w:t>
      </w:r>
      <w:r w:rsidR="00085FA6">
        <w:rPr>
          <w:rFonts w:ascii="Times New Roman" w:hAnsi="Times New Roman" w:cs="Times New Roman"/>
          <w:sz w:val="28"/>
          <w:szCs w:val="28"/>
        </w:rPr>
        <w:t xml:space="preserve"> </w:t>
      </w:r>
      <w:r w:rsidR="00E350D2">
        <w:rPr>
          <w:rFonts w:ascii="Times New Roman" w:hAnsi="Times New Roman" w:cs="Times New Roman"/>
          <w:sz w:val="28"/>
          <w:szCs w:val="28"/>
        </w:rPr>
        <w:t>e</w:t>
      </w:r>
      <w:r w:rsidR="00085FA6">
        <w:rPr>
          <w:rFonts w:ascii="Times New Roman" w:hAnsi="Times New Roman" w:cs="Times New Roman"/>
          <w:sz w:val="28"/>
          <w:szCs w:val="28"/>
        </w:rPr>
        <w:t>tc.</w:t>
      </w:r>
    </w:p>
    <w:p w14:paraId="733EBA26" w14:textId="77777777" w:rsidR="004640AF"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noProof/>
          <w:sz w:val="28"/>
          <w:szCs w:val="28"/>
        </w:rPr>
        <w:drawing>
          <wp:inline distT="0" distB="0" distL="0" distR="0" wp14:anchorId="7C3FE2BE" wp14:editId="39EAA06A">
            <wp:extent cx="3649550" cy="246797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Config.png"/>
                    <pic:cNvPicPr/>
                  </pic:nvPicPr>
                  <pic:blipFill>
                    <a:blip r:embed="rId7">
                      <a:extLst>
                        <a:ext uri="{28A0092B-C50C-407E-A947-70E740481C1C}">
                          <a14:useLocalDpi xmlns:a14="http://schemas.microsoft.com/office/drawing/2010/main" val="0"/>
                        </a:ext>
                      </a:extLst>
                    </a:blip>
                    <a:stretch>
                      <a:fillRect/>
                    </a:stretch>
                  </pic:blipFill>
                  <pic:spPr>
                    <a:xfrm>
                      <a:off x="0" y="0"/>
                      <a:ext cx="3649550" cy="2467973"/>
                    </a:xfrm>
                    <a:prstGeom prst="rect">
                      <a:avLst/>
                    </a:prstGeom>
                  </pic:spPr>
                </pic:pic>
              </a:graphicData>
            </a:graphic>
          </wp:inline>
        </w:drawing>
      </w:r>
    </w:p>
    <w:p w14:paraId="48783CAA" w14:textId="77777777" w:rsidR="00507FC5" w:rsidRPr="004640AF" w:rsidRDefault="004640AF" w:rsidP="00AC31AF">
      <w:pPr>
        <w:jc w:val="center"/>
        <w:rPr>
          <w:rFonts w:ascii="Times New Roman" w:hAnsi="Times New Roman" w:cs="Times New Roman"/>
          <w:sz w:val="28"/>
          <w:szCs w:val="28"/>
        </w:rPr>
      </w:pPr>
      <w:r w:rsidRPr="004640AF">
        <w:rPr>
          <w:rFonts w:ascii="Times New Roman" w:hAnsi="Times New Roman" w:cs="Times New Roman"/>
          <w:sz w:val="28"/>
          <w:szCs w:val="28"/>
        </w:rPr>
        <w:t>Fig 1: Pin configuration</w:t>
      </w:r>
    </w:p>
    <w:p w14:paraId="47BC1F26" w14:textId="77777777" w:rsidR="00620AAC" w:rsidRDefault="00DE5E73" w:rsidP="00AC31AF">
      <w:pPr>
        <w:jc w:val="both"/>
        <w:rPr>
          <w:rFonts w:ascii="Times New Roman" w:hAnsi="Times New Roman" w:cs="Times New Roman"/>
          <w:sz w:val="28"/>
          <w:szCs w:val="28"/>
        </w:rPr>
      </w:pPr>
      <w:r>
        <w:rPr>
          <w:rFonts w:ascii="Times New Roman" w:hAnsi="Times New Roman" w:cs="Times New Roman"/>
          <w:sz w:val="28"/>
          <w:szCs w:val="28"/>
        </w:rPr>
        <w:t xml:space="preserve">Generally </w:t>
      </w:r>
      <w:r w:rsidR="00786C0A" w:rsidRPr="004640AF">
        <w:rPr>
          <w:rFonts w:ascii="Times New Roman" w:hAnsi="Times New Roman" w:cs="Times New Roman"/>
          <w:sz w:val="28"/>
          <w:szCs w:val="28"/>
        </w:rPr>
        <w:t xml:space="preserve">a set of </w:t>
      </w:r>
      <w:r w:rsidR="009F544E" w:rsidRPr="004640AF">
        <w:rPr>
          <w:rFonts w:ascii="Times New Roman" w:hAnsi="Times New Roman" w:cs="Times New Roman"/>
          <w:sz w:val="28"/>
          <w:szCs w:val="28"/>
        </w:rPr>
        <w:t xml:space="preserve">GPIO </w:t>
      </w:r>
      <w:r>
        <w:rPr>
          <w:rFonts w:ascii="Times New Roman" w:hAnsi="Times New Roman" w:cs="Times New Roman"/>
          <w:sz w:val="28"/>
          <w:szCs w:val="28"/>
        </w:rPr>
        <w:t xml:space="preserve">pins form a </w:t>
      </w:r>
      <w:r w:rsidR="009F544E" w:rsidRPr="004640AF">
        <w:rPr>
          <w:rFonts w:ascii="Times New Roman" w:hAnsi="Times New Roman" w:cs="Times New Roman"/>
          <w:sz w:val="28"/>
          <w:szCs w:val="28"/>
        </w:rPr>
        <w:t>G</w:t>
      </w:r>
      <w:r w:rsidR="00AC31AF">
        <w:rPr>
          <w:rFonts w:ascii="Times New Roman" w:hAnsi="Times New Roman" w:cs="Times New Roman"/>
          <w:sz w:val="28"/>
          <w:szCs w:val="28"/>
        </w:rPr>
        <w:t xml:space="preserve">PIO </w:t>
      </w:r>
      <w:r w:rsidR="00AC31AF" w:rsidRPr="004640AF">
        <w:rPr>
          <w:rFonts w:ascii="Times New Roman" w:hAnsi="Times New Roman" w:cs="Times New Roman"/>
          <w:sz w:val="28"/>
          <w:szCs w:val="28"/>
        </w:rPr>
        <w:t xml:space="preserve">port represented as </w:t>
      </w:r>
      <w:proofErr w:type="spellStart"/>
      <w:r w:rsidR="00AC31AF" w:rsidRPr="004640AF">
        <w:rPr>
          <w:rFonts w:ascii="Times New Roman" w:hAnsi="Times New Roman" w:cs="Times New Roman"/>
          <w:sz w:val="28"/>
          <w:szCs w:val="28"/>
        </w:rPr>
        <w:t>GPIOx</w:t>
      </w:r>
      <w:proofErr w:type="spellEnd"/>
      <w:r w:rsidR="00AC31AF" w:rsidRPr="004640AF">
        <w:rPr>
          <w:rFonts w:ascii="Times New Roman" w:hAnsi="Times New Roman" w:cs="Times New Roman"/>
          <w:sz w:val="28"/>
          <w:szCs w:val="28"/>
        </w:rPr>
        <w:t xml:space="preserve">, for </w:t>
      </w:r>
      <w:proofErr w:type="spellStart"/>
      <w:r w:rsidR="00AC31AF" w:rsidRPr="004640AF">
        <w:rPr>
          <w:rFonts w:ascii="Times New Roman" w:hAnsi="Times New Roman" w:cs="Times New Roman"/>
          <w:sz w:val="28"/>
          <w:szCs w:val="28"/>
        </w:rPr>
        <w:t>eg</w:t>
      </w:r>
      <w:proofErr w:type="spellEnd"/>
      <w:r w:rsidR="00AC31AF" w:rsidRPr="004640AF">
        <w:rPr>
          <w:rFonts w:ascii="Times New Roman" w:hAnsi="Times New Roman" w:cs="Times New Roman"/>
          <w:sz w:val="28"/>
          <w:szCs w:val="28"/>
        </w:rPr>
        <w:t>: GPIOA. In STM32F4 board, 16 of these I/O pins form a GPIO port, hence it can be said that a GPIO port in STM32F4xx is 16-bit wide and each pin refers to a particular bit in the GPIO port registers.  In the STM32F4xx board there are 11 such ports from GPIOA to GPIOK with each</w:t>
      </w:r>
      <w:r w:rsidR="0024039F">
        <w:rPr>
          <w:rFonts w:ascii="Times New Roman" w:hAnsi="Times New Roman" w:cs="Times New Roman"/>
          <w:sz w:val="28"/>
          <w:szCs w:val="28"/>
        </w:rPr>
        <w:t xml:space="preserve"> </w:t>
      </w:r>
      <w:r w:rsidR="0024039F" w:rsidRPr="004640AF">
        <w:rPr>
          <w:rFonts w:ascii="Times New Roman" w:hAnsi="Times New Roman" w:cs="Times New Roman"/>
          <w:sz w:val="28"/>
          <w:szCs w:val="28"/>
        </w:rPr>
        <w:t>having its own register set. These ports are configured for specific modes which are discussed later.</w:t>
      </w:r>
      <w:r w:rsidR="00045860" w:rsidRPr="004640AF">
        <w:rPr>
          <w:rFonts w:ascii="Times New Roman" w:hAnsi="Times New Roman" w:cs="Times New Roman"/>
          <w:sz w:val="28"/>
          <w:szCs w:val="28"/>
        </w:rPr>
        <w:t xml:space="preserve">                                                                                                                                                                                                                                                                                                                                                                                                                                                                                                                                                                                                                                                                                                                                                                                                                                          </w:t>
      </w:r>
      <w:r w:rsidR="0024039F">
        <w:rPr>
          <w:rFonts w:ascii="Times New Roman" w:hAnsi="Times New Roman" w:cs="Times New Roman"/>
          <w:sz w:val="28"/>
          <w:szCs w:val="28"/>
        </w:rPr>
        <w:t xml:space="preserve">       </w:t>
      </w:r>
    </w:p>
    <w:p w14:paraId="1703C308" w14:textId="77777777" w:rsidR="000F2398" w:rsidRDefault="000F2398" w:rsidP="00315FA1">
      <w:pPr>
        <w:rPr>
          <w:rFonts w:ascii="Times New Roman" w:hAnsi="Times New Roman" w:cs="Times New Roman"/>
          <w:sz w:val="28"/>
          <w:szCs w:val="28"/>
        </w:rPr>
      </w:pPr>
      <w:r w:rsidRPr="0081764B">
        <w:rPr>
          <w:rFonts w:ascii="Times New Roman" w:hAnsi="Times New Roman" w:cs="Times New Roman"/>
          <w:b/>
          <w:sz w:val="28"/>
          <w:szCs w:val="28"/>
        </w:rPr>
        <w:t>GPIO features</w:t>
      </w:r>
      <w:r>
        <w:rPr>
          <w:rFonts w:ascii="Times New Roman" w:hAnsi="Times New Roman" w:cs="Times New Roman"/>
          <w:sz w:val="28"/>
          <w:szCs w:val="28"/>
        </w:rPr>
        <w:t>:</w:t>
      </w:r>
    </w:p>
    <w:p w14:paraId="065DD5AA"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Output states: push-pull</w:t>
      </w:r>
      <w:r>
        <w:rPr>
          <w:rFonts w:ascii="Times New Roman" w:hAnsi="Times New Roman" w:cs="Times New Roman"/>
          <w:sz w:val="28"/>
          <w:szCs w:val="28"/>
        </w:rPr>
        <w:t xml:space="preserve"> or open drain + pull-up/down.</w:t>
      </w:r>
    </w:p>
    <w:p w14:paraId="58DA805F"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lastRenderedPageBreak/>
        <w:t>Output data from output data register (</w:t>
      </w:r>
      <w:proofErr w:type="spellStart"/>
      <w:r w:rsidRPr="000F2398">
        <w:rPr>
          <w:rFonts w:ascii="Times New Roman" w:hAnsi="Times New Roman" w:cs="Times New Roman"/>
          <w:sz w:val="28"/>
          <w:szCs w:val="28"/>
        </w:rPr>
        <w:t>GPIOx_ODR</w:t>
      </w:r>
      <w:proofErr w:type="spellEnd"/>
      <w:r w:rsidRPr="000F2398">
        <w:rPr>
          <w:rFonts w:ascii="Times New Roman" w:hAnsi="Times New Roman" w:cs="Times New Roman"/>
          <w:sz w:val="28"/>
          <w:szCs w:val="28"/>
        </w:rPr>
        <w:t>) or periphera</w:t>
      </w:r>
      <w:r>
        <w:rPr>
          <w:rFonts w:ascii="Times New Roman" w:hAnsi="Times New Roman" w:cs="Times New Roman"/>
          <w:sz w:val="28"/>
          <w:szCs w:val="28"/>
        </w:rPr>
        <w:t>l (alternate function output).</w:t>
      </w:r>
    </w:p>
    <w:p w14:paraId="517B9D65" w14:textId="77777777" w:rsidR="000F2398" w:rsidRDefault="000F2398"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Speed selection for each I/O.</w:t>
      </w:r>
    </w:p>
    <w:p w14:paraId="0E520037"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states: f</w:t>
      </w:r>
      <w:r>
        <w:rPr>
          <w:rFonts w:ascii="Times New Roman" w:hAnsi="Times New Roman" w:cs="Times New Roman"/>
          <w:sz w:val="28"/>
          <w:szCs w:val="28"/>
        </w:rPr>
        <w:t>loating, pull-up/down, analog.</w:t>
      </w:r>
    </w:p>
    <w:p w14:paraId="7ADEED42" w14:textId="77777777" w:rsid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Input data to input data register (</w:t>
      </w:r>
      <w:proofErr w:type="spellStart"/>
      <w:r w:rsidRPr="000F2398">
        <w:rPr>
          <w:rFonts w:ascii="Times New Roman" w:hAnsi="Times New Roman" w:cs="Times New Roman"/>
          <w:sz w:val="28"/>
          <w:szCs w:val="28"/>
        </w:rPr>
        <w:t>GPIOx_IDR</w:t>
      </w:r>
      <w:proofErr w:type="spellEnd"/>
      <w:r w:rsidRPr="000F2398">
        <w:rPr>
          <w:rFonts w:ascii="Times New Roman" w:hAnsi="Times New Roman" w:cs="Times New Roman"/>
          <w:sz w:val="28"/>
          <w:szCs w:val="28"/>
        </w:rPr>
        <w:t>) or peripher</w:t>
      </w:r>
      <w:r>
        <w:rPr>
          <w:rFonts w:ascii="Times New Roman" w:hAnsi="Times New Roman" w:cs="Times New Roman"/>
          <w:sz w:val="28"/>
          <w:szCs w:val="28"/>
        </w:rPr>
        <w:t>al (alternate function input).</w:t>
      </w:r>
    </w:p>
    <w:p w14:paraId="5540EE6B"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Bit set and reset register (</w:t>
      </w:r>
      <w:proofErr w:type="spellStart"/>
      <w:r w:rsidRPr="000F2398">
        <w:rPr>
          <w:rFonts w:ascii="Times New Roman" w:hAnsi="Times New Roman" w:cs="Times New Roman"/>
          <w:sz w:val="28"/>
          <w:szCs w:val="28"/>
        </w:rPr>
        <w:t>GPIOx</w:t>
      </w:r>
      <w:proofErr w:type="spellEnd"/>
      <w:r w:rsidRPr="000F2398">
        <w:rPr>
          <w:rFonts w:ascii="Times New Roman" w:hAnsi="Times New Roman" w:cs="Times New Roman"/>
          <w:sz w:val="28"/>
          <w:szCs w:val="28"/>
        </w:rPr>
        <w:t>_ BSRR) for bitw</w:t>
      </w:r>
      <w:r w:rsidR="0081764B">
        <w:rPr>
          <w:rFonts w:ascii="Times New Roman" w:hAnsi="Times New Roman" w:cs="Times New Roman"/>
          <w:sz w:val="28"/>
          <w:szCs w:val="28"/>
        </w:rPr>
        <w:t xml:space="preserve">ise write access to </w:t>
      </w:r>
      <w:proofErr w:type="spellStart"/>
      <w:r w:rsidR="0081764B">
        <w:rPr>
          <w:rFonts w:ascii="Times New Roman" w:hAnsi="Times New Roman" w:cs="Times New Roman"/>
          <w:sz w:val="28"/>
          <w:szCs w:val="28"/>
        </w:rPr>
        <w:t>GPIOx_ODR</w:t>
      </w:r>
      <w:proofErr w:type="spellEnd"/>
    </w:p>
    <w:p w14:paraId="37075903"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Locking mechanism (</w:t>
      </w:r>
      <w:proofErr w:type="spellStart"/>
      <w:r w:rsidRPr="000F2398">
        <w:rPr>
          <w:rFonts w:ascii="Times New Roman" w:hAnsi="Times New Roman" w:cs="Times New Roman"/>
          <w:sz w:val="28"/>
          <w:szCs w:val="28"/>
        </w:rPr>
        <w:t>GPIOx_LCKR</w:t>
      </w:r>
      <w:proofErr w:type="spellEnd"/>
      <w:r w:rsidRPr="000F2398">
        <w:rPr>
          <w:rFonts w:ascii="Times New Roman" w:hAnsi="Times New Roman" w:cs="Times New Roman"/>
          <w:sz w:val="28"/>
          <w:szCs w:val="28"/>
        </w:rPr>
        <w:t>) provided to freeze the port A</w:t>
      </w:r>
      <w:r w:rsidR="0081764B">
        <w:rPr>
          <w:rFonts w:ascii="Times New Roman" w:hAnsi="Times New Roman" w:cs="Times New Roman"/>
          <w:sz w:val="28"/>
          <w:szCs w:val="28"/>
        </w:rPr>
        <w:t xml:space="preserve"> or B I/O port configuration.</w:t>
      </w:r>
    </w:p>
    <w:p w14:paraId="2FEE8F46" w14:textId="77777777" w:rsidR="0081764B" w:rsidRDefault="0081764B" w:rsidP="00315FA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Analog function</w:t>
      </w:r>
    </w:p>
    <w:p w14:paraId="6DFB3955"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 xml:space="preserve">Alternate function selection registers(at </w:t>
      </w:r>
      <w:r w:rsidR="0081764B">
        <w:rPr>
          <w:rFonts w:ascii="Times New Roman" w:hAnsi="Times New Roman" w:cs="Times New Roman"/>
          <w:sz w:val="28"/>
          <w:szCs w:val="28"/>
        </w:rPr>
        <w:t>most 16 AFs possible per I/O)</w:t>
      </w:r>
    </w:p>
    <w:p w14:paraId="59D367F7" w14:textId="77777777" w:rsidR="0081764B"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Fast toggle capable of ch</w:t>
      </w:r>
      <w:r w:rsidR="0081764B">
        <w:rPr>
          <w:rFonts w:ascii="Times New Roman" w:hAnsi="Times New Roman" w:cs="Times New Roman"/>
          <w:sz w:val="28"/>
          <w:szCs w:val="28"/>
        </w:rPr>
        <w:t>anging every two clock cycles</w:t>
      </w:r>
    </w:p>
    <w:p w14:paraId="1E4852C3" w14:textId="77777777" w:rsidR="000F2398" w:rsidRPr="000F2398" w:rsidRDefault="000F2398" w:rsidP="00315FA1">
      <w:pPr>
        <w:pStyle w:val="ListParagraph"/>
        <w:numPr>
          <w:ilvl w:val="0"/>
          <w:numId w:val="4"/>
        </w:numPr>
        <w:rPr>
          <w:rFonts w:ascii="Times New Roman" w:hAnsi="Times New Roman" w:cs="Times New Roman"/>
          <w:sz w:val="28"/>
          <w:szCs w:val="28"/>
        </w:rPr>
      </w:pPr>
      <w:r w:rsidRPr="000F2398">
        <w:rPr>
          <w:rFonts w:ascii="Times New Roman" w:hAnsi="Times New Roman" w:cs="Times New Roman"/>
          <w:sz w:val="28"/>
          <w:szCs w:val="28"/>
        </w:rPr>
        <w:t>Highly flexible pin multiplexing allows the use of I/O pins as GPIOs or as one of several peripheral functions</w:t>
      </w:r>
    </w:p>
    <w:p w14:paraId="579BC91F" w14:textId="77777777" w:rsidR="00D1178D" w:rsidRPr="003B1520" w:rsidRDefault="00D1178D" w:rsidP="00315FA1">
      <w:pPr>
        <w:rPr>
          <w:rFonts w:ascii="Times New Roman" w:hAnsi="Times New Roman" w:cs="Times New Roman"/>
          <w:b/>
          <w:sz w:val="28"/>
          <w:szCs w:val="28"/>
        </w:rPr>
      </w:pPr>
      <w:r w:rsidRPr="003B1520">
        <w:rPr>
          <w:rFonts w:ascii="Times New Roman" w:hAnsi="Times New Roman" w:cs="Times New Roman"/>
          <w:b/>
          <w:sz w:val="28"/>
          <w:szCs w:val="28"/>
        </w:rPr>
        <w:t xml:space="preserve">How </w:t>
      </w:r>
      <w:r w:rsidR="009D1D54">
        <w:rPr>
          <w:rFonts w:ascii="Times New Roman" w:hAnsi="Times New Roman" w:cs="Times New Roman"/>
          <w:b/>
          <w:sz w:val="28"/>
          <w:szCs w:val="28"/>
        </w:rPr>
        <w:t xml:space="preserve">does </w:t>
      </w:r>
      <w:r w:rsidRPr="003B1520">
        <w:rPr>
          <w:rFonts w:ascii="Times New Roman" w:hAnsi="Times New Roman" w:cs="Times New Roman"/>
          <w:b/>
          <w:sz w:val="28"/>
          <w:szCs w:val="28"/>
        </w:rPr>
        <w:t>a GPIO</w:t>
      </w:r>
      <w:r w:rsidR="009D1D54">
        <w:rPr>
          <w:rFonts w:ascii="Times New Roman" w:hAnsi="Times New Roman" w:cs="Times New Roman"/>
          <w:b/>
          <w:sz w:val="28"/>
          <w:szCs w:val="28"/>
        </w:rPr>
        <w:t xml:space="preserve"> </w:t>
      </w:r>
      <w:r w:rsidR="00F4291E">
        <w:rPr>
          <w:rFonts w:ascii="Times New Roman" w:hAnsi="Times New Roman" w:cs="Times New Roman"/>
          <w:b/>
          <w:sz w:val="28"/>
          <w:szCs w:val="28"/>
        </w:rPr>
        <w:t>work</w:t>
      </w:r>
      <w:r w:rsidR="005F152F">
        <w:rPr>
          <w:rFonts w:ascii="Times New Roman" w:hAnsi="Times New Roman" w:cs="Times New Roman"/>
          <w:b/>
          <w:sz w:val="28"/>
          <w:szCs w:val="28"/>
        </w:rPr>
        <w:t xml:space="preserve"> internally</w:t>
      </w:r>
      <w:r w:rsidR="00F4291E" w:rsidRPr="003B1520">
        <w:rPr>
          <w:rFonts w:ascii="Times New Roman" w:hAnsi="Times New Roman" w:cs="Times New Roman"/>
          <w:b/>
          <w:sz w:val="28"/>
          <w:szCs w:val="28"/>
        </w:rPr>
        <w:t>?</w:t>
      </w:r>
    </w:p>
    <w:p w14:paraId="0E7F92A4" w14:textId="77777777" w:rsidR="00424F62" w:rsidRDefault="00424F62" w:rsidP="00315FA1">
      <w:pPr>
        <w:rPr>
          <w:rFonts w:ascii="Times New Roman" w:hAnsi="Times New Roman" w:cs="Times New Roman"/>
          <w:sz w:val="28"/>
          <w:szCs w:val="28"/>
        </w:rPr>
      </w:pPr>
      <w:r>
        <w:rPr>
          <w:rFonts w:ascii="Times New Roman" w:hAnsi="Times New Roman" w:cs="Times New Roman"/>
          <w:sz w:val="28"/>
          <w:szCs w:val="28"/>
        </w:rPr>
        <w:t xml:space="preserve">Basically a GPIO pin consists of an input buffer, an output buffer and an ENABLE pin. The value </w:t>
      </w:r>
      <w:r w:rsidR="003B1520">
        <w:rPr>
          <w:rFonts w:ascii="Times New Roman" w:hAnsi="Times New Roman" w:cs="Times New Roman"/>
          <w:sz w:val="28"/>
          <w:szCs w:val="28"/>
        </w:rPr>
        <w:t xml:space="preserve">provided </w:t>
      </w:r>
      <w:r>
        <w:rPr>
          <w:rFonts w:ascii="Times New Roman" w:hAnsi="Times New Roman" w:cs="Times New Roman"/>
          <w:sz w:val="28"/>
          <w:szCs w:val="28"/>
        </w:rPr>
        <w:t>at the ENABLE pin</w:t>
      </w:r>
      <w:r w:rsidR="003B1520">
        <w:rPr>
          <w:rFonts w:ascii="Times New Roman" w:hAnsi="Times New Roman" w:cs="Times New Roman"/>
          <w:sz w:val="28"/>
          <w:szCs w:val="28"/>
        </w:rPr>
        <w:t xml:space="preserve"> decides whether the GPIO would work either as an</w:t>
      </w:r>
      <w:r>
        <w:rPr>
          <w:rFonts w:ascii="Times New Roman" w:hAnsi="Times New Roman" w:cs="Times New Roman"/>
          <w:sz w:val="28"/>
          <w:szCs w:val="28"/>
        </w:rPr>
        <w:t xml:space="preserve"> input or an output.</w:t>
      </w:r>
    </w:p>
    <w:p w14:paraId="4F295207" w14:textId="77777777" w:rsidR="00BA5E09" w:rsidRDefault="00F50719" w:rsidP="004E657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18D30D" wp14:editId="4865A40A">
            <wp:extent cx="3390437" cy="2028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_behind_scene.png"/>
                    <pic:cNvPicPr/>
                  </pic:nvPicPr>
                  <pic:blipFill>
                    <a:blip r:embed="rId8">
                      <a:extLst>
                        <a:ext uri="{28A0092B-C50C-407E-A947-70E740481C1C}">
                          <a14:useLocalDpi xmlns:a14="http://schemas.microsoft.com/office/drawing/2010/main" val="0"/>
                        </a:ext>
                      </a:extLst>
                    </a:blip>
                    <a:stretch>
                      <a:fillRect/>
                    </a:stretch>
                  </pic:blipFill>
                  <pic:spPr>
                    <a:xfrm>
                      <a:off x="0" y="0"/>
                      <a:ext cx="3390900" cy="2029102"/>
                    </a:xfrm>
                    <a:prstGeom prst="rect">
                      <a:avLst/>
                    </a:prstGeom>
                  </pic:spPr>
                </pic:pic>
              </a:graphicData>
            </a:graphic>
          </wp:inline>
        </w:drawing>
      </w:r>
    </w:p>
    <w:p w14:paraId="7F3CB613" w14:textId="77777777" w:rsidR="00DE5E73" w:rsidRDefault="00752007" w:rsidP="00315FA1">
      <w:pPr>
        <w:rPr>
          <w:rFonts w:ascii="Times New Roman" w:hAnsi="Times New Roman" w:cs="Times New Roman"/>
          <w:sz w:val="28"/>
          <w:szCs w:val="28"/>
        </w:rPr>
      </w:pPr>
      <w:r>
        <w:rPr>
          <w:rFonts w:ascii="Times New Roman" w:hAnsi="Times New Roman" w:cs="Times New Roman"/>
          <w:sz w:val="28"/>
          <w:szCs w:val="28"/>
        </w:rPr>
        <w:t>The internal circuitry of the buffer is a simple CMOS logic circuit. It has a PMOS transistor connected to the +</w:t>
      </w:r>
      <w:proofErr w:type="spellStart"/>
      <w:r>
        <w:rPr>
          <w:rFonts w:ascii="Times New Roman" w:hAnsi="Times New Roman" w:cs="Times New Roman"/>
          <w:sz w:val="28"/>
          <w:szCs w:val="28"/>
        </w:rPr>
        <w:t>Vcc</w:t>
      </w:r>
      <w:proofErr w:type="spellEnd"/>
      <w:r>
        <w:rPr>
          <w:rFonts w:ascii="Times New Roman" w:hAnsi="Times New Roman" w:cs="Times New Roman"/>
          <w:sz w:val="28"/>
          <w:szCs w:val="28"/>
        </w:rPr>
        <w:t xml:space="preserve"> and</w:t>
      </w:r>
      <w:r>
        <w:t xml:space="preserve"> </w:t>
      </w:r>
      <w:r>
        <w:rPr>
          <w:rFonts w:ascii="Times New Roman" w:hAnsi="Times New Roman" w:cs="Times New Roman"/>
          <w:sz w:val="28"/>
          <w:szCs w:val="28"/>
        </w:rPr>
        <w:t xml:space="preserve">a NMOS transistor connected to the ground as shown in fig. x. </w:t>
      </w:r>
      <w:r w:rsidR="00DA4492">
        <w:rPr>
          <w:rFonts w:ascii="Times New Roman" w:hAnsi="Times New Roman" w:cs="Times New Roman"/>
          <w:sz w:val="28"/>
          <w:szCs w:val="28"/>
        </w:rPr>
        <w:t>When the ENABLE pin set to 0, the output buffer is enabled and when it is set to 1, the input buffer is enabled.</w:t>
      </w:r>
    </w:p>
    <w:p w14:paraId="5721E772" w14:textId="77777777" w:rsidR="00193D76" w:rsidRDefault="00193D76" w:rsidP="00315FA1">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ENABLE.[0] = 0 </w:t>
      </w:r>
      <w:r w:rsidRPr="00193D76">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193D76">
        <w:rPr>
          <w:rFonts w:ascii="Times New Roman" w:hAnsi="Times New Roman" w:cs="Times New Roman"/>
          <w:b/>
          <w:sz w:val="28"/>
          <w:szCs w:val="28"/>
        </w:rPr>
        <w:t>OUTPUT</w:t>
      </w:r>
      <w:r>
        <w:rPr>
          <w:rFonts w:ascii="Times New Roman" w:hAnsi="Times New Roman" w:cs="Times New Roman"/>
          <w:sz w:val="28"/>
          <w:szCs w:val="28"/>
        </w:rPr>
        <w:t xml:space="preserve"> pin.</w:t>
      </w:r>
    </w:p>
    <w:p w14:paraId="4AB8D3A9" w14:textId="77777777" w:rsidR="00CA583E" w:rsidRDefault="00CA583E" w:rsidP="00315FA1">
      <w:pPr>
        <w:spacing w:line="240" w:lineRule="auto"/>
        <w:rPr>
          <w:rFonts w:ascii="Times New Roman" w:hAnsi="Times New Roman" w:cs="Times New Roman"/>
          <w:sz w:val="28"/>
          <w:szCs w:val="28"/>
        </w:rPr>
      </w:pPr>
      <w:r>
        <w:rPr>
          <w:rFonts w:ascii="Times New Roman" w:hAnsi="Times New Roman" w:cs="Times New Roman"/>
          <w:sz w:val="28"/>
          <w:szCs w:val="28"/>
        </w:rPr>
        <w:t xml:space="preserve">ENABLE.[0] = 1 </w:t>
      </w:r>
      <w:r w:rsidRPr="00CA583E">
        <w:rPr>
          <w:rFonts w:ascii="Times New Roman" w:hAnsi="Times New Roman" w:cs="Times New Roman"/>
          <w:sz w:val="28"/>
          <w:szCs w:val="28"/>
        </w:rPr>
        <w:sym w:font="Wingdings" w:char="F0E0"/>
      </w:r>
      <w:r>
        <w:rPr>
          <w:rFonts w:ascii="Times New Roman" w:hAnsi="Times New Roman" w:cs="Times New Roman"/>
          <w:sz w:val="28"/>
          <w:szCs w:val="28"/>
        </w:rPr>
        <w:t xml:space="preserve"> Pin functions as </w:t>
      </w:r>
      <w:r w:rsidRPr="00CA583E">
        <w:rPr>
          <w:rFonts w:ascii="Times New Roman" w:hAnsi="Times New Roman" w:cs="Times New Roman"/>
          <w:b/>
          <w:sz w:val="28"/>
          <w:szCs w:val="28"/>
        </w:rPr>
        <w:t>INPUT</w:t>
      </w:r>
      <w:r>
        <w:rPr>
          <w:rFonts w:ascii="Times New Roman" w:hAnsi="Times New Roman" w:cs="Times New Roman"/>
          <w:sz w:val="28"/>
          <w:szCs w:val="28"/>
        </w:rPr>
        <w:t xml:space="preserve"> pin.</w:t>
      </w:r>
    </w:p>
    <w:p w14:paraId="2F9CCCAB" w14:textId="77777777" w:rsidR="003B1520" w:rsidRDefault="003B1520" w:rsidP="00315F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52F975" wp14:editId="5038F7F0">
            <wp:extent cx="5178016" cy="31051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png"/>
                    <pic:cNvPicPr/>
                  </pic:nvPicPr>
                  <pic:blipFill>
                    <a:blip r:embed="rId9">
                      <a:extLst>
                        <a:ext uri="{28A0092B-C50C-407E-A947-70E740481C1C}">
                          <a14:useLocalDpi xmlns:a14="http://schemas.microsoft.com/office/drawing/2010/main" val="0"/>
                        </a:ext>
                      </a:extLst>
                    </a:blip>
                    <a:stretch>
                      <a:fillRect/>
                    </a:stretch>
                  </pic:blipFill>
                  <pic:spPr>
                    <a:xfrm>
                      <a:off x="0" y="0"/>
                      <a:ext cx="5180785" cy="3106811"/>
                    </a:xfrm>
                    <a:prstGeom prst="rect">
                      <a:avLst/>
                    </a:prstGeom>
                  </pic:spPr>
                </pic:pic>
              </a:graphicData>
            </a:graphic>
          </wp:inline>
        </w:drawing>
      </w:r>
    </w:p>
    <w:p w14:paraId="2D648088" w14:textId="77777777" w:rsidR="00B92050" w:rsidRDefault="00E51194" w:rsidP="00491DF4">
      <w:pPr>
        <w:jc w:val="center"/>
        <w:rPr>
          <w:rFonts w:ascii="Times New Roman" w:hAnsi="Times New Roman" w:cs="Times New Roman"/>
          <w:sz w:val="28"/>
          <w:szCs w:val="28"/>
        </w:rPr>
      </w:pPr>
      <w:r>
        <w:rPr>
          <w:rFonts w:ascii="Times New Roman" w:hAnsi="Times New Roman" w:cs="Times New Roman"/>
          <w:sz w:val="28"/>
          <w:szCs w:val="28"/>
        </w:rPr>
        <w:t>Fig. 3</w:t>
      </w:r>
    </w:p>
    <w:p w14:paraId="03A3B508" w14:textId="77777777" w:rsidR="003B1520" w:rsidRDefault="00752007" w:rsidP="00315FA1">
      <w:pPr>
        <w:rPr>
          <w:rFonts w:ascii="Times New Roman" w:hAnsi="Times New Roman" w:cs="Times New Roman"/>
          <w:sz w:val="28"/>
          <w:szCs w:val="28"/>
        </w:rPr>
      </w:pPr>
      <w:r>
        <w:rPr>
          <w:rFonts w:ascii="Times New Roman" w:hAnsi="Times New Roman" w:cs="Times New Roman"/>
          <w:sz w:val="28"/>
          <w:szCs w:val="28"/>
        </w:rPr>
        <w:t>Working</w:t>
      </w:r>
      <w:r w:rsidR="003B1520">
        <w:rPr>
          <w:rFonts w:ascii="Times New Roman" w:hAnsi="Times New Roman" w:cs="Times New Roman"/>
          <w:sz w:val="28"/>
          <w:szCs w:val="28"/>
        </w:rPr>
        <w:t>:</w:t>
      </w:r>
    </w:p>
    <w:p w14:paraId="3A649C4B" w14:textId="77777777" w:rsidR="003B1520" w:rsidRDefault="00DF2210" w:rsidP="00315FA1">
      <w:pPr>
        <w:rPr>
          <w:rFonts w:ascii="Times New Roman" w:hAnsi="Times New Roman" w:cs="Times New Roman"/>
          <w:sz w:val="28"/>
          <w:szCs w:val="28"/>
        </w:rPr>
      </w:pPr>
      <w:r>
        <w:rPr>
          <w:rFonts w:ascii="Times New Roman" w:hAnsi="Times New Roman" w:cs="Times New Roman"/>
          <w:sz w:val="28"/>
          <w:szCs w:val="28"/>
        </w:rPr>
        <w:t xml:space="preserve">For </w:t>
      </w:r>
      <w:r w:rsidRPr="00DF2210">
        <w:rPr>
          <w:rFonts w:ascii="Times New Roman" w:hAnsi="Times New Roman" w:cs="Times New Roman"/>
          <w:b/>
          <w:sz w:val="28"/>
          <w:szCs w:val="28"/>
        </w:rPr>
        <w:t>OUTPUT</w:t>
      </w:r>
      <w:r>
        <w:rPr>
          <w:rFonts w:ascii="Times New Roman" w:hAnsi="Times New Roman" w:cs="Times New Roman"/>
          <w:sz w:val="28"/>
          <w:szCs w:val="28"/>
        </w:rPr>
        <w:t xml:space="preserve"> function: </w:t>
      </w:r>
      <w:r w:rsidR="00C27F03">
        <w:rPr>
          <w:rFonts w:ascii="Times New Roman" w:hAnsi="Times New Roman" w:cs="Times New Roman"/>
          <w:sz w:val="28"/>
          <w:szCs w:val="28"/>
        </w:rPr>
        <w:t>Th</w:t>
      </w:r>
      <w:r w:rsidR="00DA4492">
        <w:rPr>
          <w:rFonts w:ascii="Times New Roman" w:hAnsi="Times New Roman" w:cs="Times New Roman"/>
          <w:sz w:val="28"/>
          <w:szCs w:val="28"/>
        </w:rPr>
        <w:t>e ENABLE pin is</w:t>
      </w:r>
      <w:r w:rsidR="00C27F03">
        <w:rPr>
          <w:rFonts w:ascii="Times New Roman" w:hAnsi="Times New Roman" w:cs="Times New Roman"/>
          <w:sz w:val="28"/>
          <w:szCs w:val="28"/>
        </w:rPr>
        <w:t xml:space="preserve"> set to</w:t>
      </w:r>
      <w:r w:rsidR="00DA4492">
        <w:rPr>
          <w:rFonts w:ascii="Times New Roman" w:hAnsi="Times New Roman" w:cs="Times New Roman"/>
          <w:sz w:val="28"/>
          <w:szCs w:val="28"/>
        </w:rPr>
        <w:t xml:space="preserve"> 0,</w:t>
      </w:r>
      <w:r w:rsidR="00C27F03">
        <w:rPr>
          <w:rFonts w:ascii="Times New Roman" w:hAnsi="Times New Roman" w:cs="Times New Roman"/>
          <w:sz w:val="28"/>
          <w:szCs w:val="28"/>
        </w:rPr>
        <w:t xml:space="preserve"> after passing the inverter logic</w:t>
      </w:r>
      <w:r w:rsidR="00DA4492">
        <w:rPr>
          <w:rFonts w:ascii="Times New Roman" w:hAnsi="Times New Roman" w:cs="Times New Roman"/>
          <w:sz w:val="28"/>
          <w:szCs w:val="28"/>
        </w:rPr>
        <w:t xml:space="preserve"> it is set to 1</w:t>
      </w:r>
      <w:r w:rsidR="00F066D5">
        <w:rPr>
          <w:rFonts w:ascii="Times New Roman" w:hAnsi="Times New Roman" w:cs="Times New Roman"/>
          <w:sz w:val="28"/>
          <w:szCs w:val="28"/>
        </w:rPr>
        <w:t xml:space="preserve">, </w:t>
      </w:r>
      <w:r w:rsidR="00C27F03">
        <w:rPr>
          <w:rFonts w:ascii="Times New Roman" w:hAnsi="Times New Roman" w:cs="Times New Roman"/>
          <w:sz w:val="28"/>
          <w:szCs w:val="28"/>
        </w:rPr>
        <w:t>due to which</w:t>
      </w:r>
      <w:r w:rsidR="00DA4492">
        <w:rPr>
          <w:rFonts w:ascii="Times New Roman" w:hAnsi="Times New Roman" w:cs="Times New Roman"/>
          <w:sz w:val="28"/>
          <w:szCs w:val="28"/>
        </w:rPr>
        <w:t xml:space="preserve"> </w:t>
      </w:r>
      <w:r w:rsidR="00F066D5">
        <w:rPr>
          <w:rFonts w:ascii="Times New Roman" w:hAnsi="Times New Roman" w:cs="Times New Roman"/>
          <w:sz w:val="28"/>
          <w:szCs w:val="28"/>
        </w:rPr>
        <w:t>the PMOS transistor is disabled and</w:t>
      </w:r>
      <w:r w:rsidR="009F4DEF">
        <w:rPr>
          <w:rFonts w:ascii="Times New Roman" w:hAnsi="Times New Roman" w:cs="Times New Roman"/>
          <w:sz w:val="28"/>
          <w:szCs w:val="28"/>
        </w:rPr>
        <w:t xml:space="preserve"> the</w:t>
      </w:r>
      <w:r w:rsidR="00F066D5">
        <w:rPr>
          <w:rFonts w:ascii="Times New Roman" w:hAnsi="Times New Roman" w:cs="Times New Roman"/>
          <w:sz w:val="28"/>
          <w:szCs w:val="28"/>
        </w:rPr>
        <w:t xml:space="preserve"> NMOS</w:t>
      </w:r>
      <w:r w:rsidR="009F4DEF">
        <w:rPr>
          <w:rFonts w:ascii="Times New Roman" w:hAnsi="Times New Roman" w:cs="Times New Roman"/>
          <w:sz w:val="28"/>
          <w:szCs w:val="28"/>
        </w:rPr>
        <w:t xml:space="preserve"> transistor</w:t>
      </w:r>
      <w:r w:rsidR="00F066D5">
        <w:rPr>
          <w:rFonts w:ascii="Times New Roman" w:hAnsi="Times New Roman" w:cs="Times New Roman"/>
          <w:sz w:val="28"/>
          <w:szCs w:val="28"/>
        </w:rPr>
        <w:t xml:space="preserve"> is enabled pulling the pin to</w:t>
      </w:r>
      <w:r w:rsidR="00C27F03">
        <w:rPr>
          <w:rFonts w:ascii="Times New Roman" w:hAnsi="Times New Roman" w:cs="Times New Roman"/>
          <w:sz w:val="28"/>
          <w:szCs w:val="28"/>
        </w:rPr>
        <w:t xml:space="preserve"> GND (state LOW)</w:t>
      </w:r>
      <w:r w:rsidR="00F066D5">
        <w:rPr>
          <w:rFonts w:ascii="Times New Roman" w:hAnsi="Times New Roman" w:cs="Times New Roman"/>
          <w:sz w:val="28"/>
          <w:szCs w:val="28"/>
        </w:rPr>
        <w:t>.</w:t>
      </w:r>
    </w:p>
    <w:p w14:paraId="40CCBF6A" w14:textId="77777777" w:rsidR="00211E2F" w:rsidRDefault="00BF2CA0" w:rsidP="00315FA1">
      <w:pPr>
        <w:rPr>
          <w:rFonts w:ascii="Times New Roman" w:hAnsi="Times New Roman" w:cs="Times New Roman"/>
          <w:sz w:val="28"/>
          <w:szCs w:val="28"/>
        </w:rPr>
      </w:pPr>
      <w:r>
        <w:rPr>
          <w:rFonts w:ascii="Times New Roman" w:hAnsi="Times New Roman" w:cs="Times New Roman"/>
          <w:sz w:val="28"/>
          <w:szCs w:val="28"/>
        </w:rPr>
        <w:t xml:space="preserve">For </w:t>
      </w:r>
      <w:r w:rsidRPr="00D6479A">
        <w:rPr>
          <w:rFonts w:ascii="Times New Roman" w:hAnsi="Times New Roman" w:cs="Times New Roman"/>
          <w:b/>
          <w:sz w:val="28"/>
          <w:szCs w:val="28"/>
        </w:rPr>
        <w:t>INPUT</w:t>
      </w:r>
      <w:r>
        <w:rPr>
          <w:rFonts w:ascii="Times New Roman" w:hAnsi="Times New Roman" w:cs="Times New Roman"/>
          <w:sz w:val="28"/>
          <w:szCs w:val="28"/>
        </w:rPr>
        <w:t xml:space="preserve"> function: </w:t>
      </w:r>
      <w:r w:rsidR="009F4DEF">
        <w:rPr>
          <w:rFonts w:ascii="Times New Roman" w:hAnsi="Times New Roman" w:cs="Times New Roman"/>
          <w:sz w:val="28"/>
          <w:szCs w:val="28"/>
        </w:rPr>
        <w:t>The ENABLE pin is set to 1, after passing the inverter logic it is set to 0, due to which the NMOS transistor is disabled and the PMOS transistor is enabled pulling the pin to +</w:t>
      </w:r>
      <w:proofErr w:type="spellStart"/>
      <w:r w:rsidR="009F4DEF">
        <w:rPr>
          <w:rFonts w:ascii="Times New Roman" w:hAnsi="Times New Roman" w:cs="Times New Roman"/>
          <w:sz w:val="28"/>
          <w:szCs w:val="28"/>
        </w:rPr>
        <w:t>Vcc</w:t>
      </w:r>
      <w:proofErr w:type="spellEnd"/>
      <w:r w:rsidR="009F4DEF">
        <w:rPr>
          <w:rFonts w:ascii="Times New Roman" w:hAnsi="Times New Roman" w:cs="Times New Roman"/>
          <w:sz w:val="28"/>
          <w:szCs w:val="28"/>
        </w:rPr>
        <w:t xml:space="preserve"> (state HIGH)</w:t>
      </w:r>
      <w:r w:rsidR="001E0E44">
        <w:rPr>
          <w:rFonts w:ascii="Times New Roman" w:hAnsi="Times New Roman" w:cs="Times New Roman"/>
          <w:sz w:val="28"/>
          <w:szCs w:val="28"/>
        </w:rPr>
        <w:t>.</w:t>
      </w:r>
    </w:p>
    <w:p w14:paraId="09D81B01" w14:textId="77777777" w:rsidR="00B62E89" w:rsidRDefault="0092068A" w:rsidP="00315FA1">
      <w:pPr>
        <w:rPr>
          <w:rFonts w:ascii="Times New Roman" w:hAnsi="Times New Roman" w:cs="Times New Roman"/>
          <w:sz w:val="28"/>
          <w:szCs w:val="28"/>
        </w:rPr>
      </w:pPr>
      <w:r>
        <w:rPr>
          <w:rFonts w:ascii="Times New Roman" w:hAnsi="Times New Roman" w:cs="Times New Roman"/>
          <w:sz w:val="28"/>
          <w:szCs w:val="28"/>
        </w:rPr>
        <w:t>Whenever the board is powered ON the GPIO pins, are by default in INPUT state i.e. they are in a HIGH impedance state. This is also referred to as Floating state.</w:t>
      </w:r>
    </w:p>
    <w:p w14:paraId="4290B281" w14:textId="77777777" w:rsidR="00B1546B" w:rsidRDefault="00B1546B" w:rsidP="00315FA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48C8489" wp14:editId="0DC54727">
            <wp:extent cx="5943600" cy="320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453B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441CE118" w14:textId="77777777" w:rsidR="00B1546B" w:rsidRDefault="00B1546B" w:rsidP="00315FA1">
      <w:pPr>
        <w:jc w:val="center"/>
        <w:rPr>
          <w:rFonts w:ascii="Times New Roman" w:hAnsi="Times New Roman" w:cs="Times New Roman"/>
          <w:sz w:val="28"/>
          <w:szCs w:val="28"/>
        </w:rPr>
      </w:pPr>
      <w:r>
        <w:rPr>
          <w:rFonts w:ascii="Times New Roman" w:hAnsi="Times New Roman" w:cs="Times New Roman"/>
          <w:sz w:val="28"/>
          <w:szCs w:val="28"/>
        </w:rPr>
        <w:t>Fig. x</w:t>
      </w:r>
    </w:p>
    <w:p w14:paraId="22F43494" w14:textId="77777777" w:rsidR="00E76101" w:rsidRDefault="00413C32" w:rsidP="00315FA1">
      <w:pPr>
        <w:rPr>
          <w:rFonts w:ascii="Times New Roman" w:hAnsi="Times New Roman" w:cs="Times New Roman"/>
          <w:sz w:val="28"/>
          <w:szCs w:val="28"/>
        </w:rPr>
      </w:pPr>
      <w:r w:rsidRPr="004D32CF">
        <w:rPr>
          <w:rFonts w:ascii="Times New Roman" w:hAnsi="Times New Roman" w:cs="Times New Roman"/>
          <w:b/>
          <w:sz w:val="28"/>
          <w:szCs w:val="28"/>
        </w:rPr>
        <w:t>GPIO</w:t>
      </w:r>
      <w:r w:rsidR="006F6340" w:rsidRPr="004D32CF">
        <w:rPr>
          <w:rFonts w:ascii="Times New Roman" w:hAnsi="Times New Roman" w:cs="Times New Roman"/>
          <w:b/>
          <w:sz w:val="28"/>
          <w:szCs w:val="28"/>
        </w:rPr>
        <w:t xml:space="preserve"> modes</w:t>
      </w:r>
      <w:r w:rsidRPr="004D32CF">
        <w:rPr>
          <w:rFonts w:ascii="Times New Roman" w:hAnsi="Times New Roman" w:cs="Times New Roman"/>
          <w:b/>
          <w:sz w:val="28"/>
          <w:szCs w:val="28"/>
        </w:rPr>
        <w:t>:</w:t>
      </w:r>
    </w:p>
    <w:p w14:paraId="0D91E9F6" w14:textId="77777777" w:rsidR="00251466" w:rsidRDefault="00E76101" w:rsidP="00315FA1">
      <w:pPr>
        <w:rPr>
          <w:rFonts w:ascii="Times New Roman" w:hAnsi="Times New Roman" w:cs="Times New Roman"/>
          <w:sz w:val="28"/>
          <w:szCs w:val="28"/>
        </w:rPr>
      </w:pPr>
      <w:r>
        <w:rPr>
          <w:rFonts w:ascii="Times New Roman" w:hAnsi="Times New Roman" w:cs="Times New Roman"/>
          <w:sz w:val="28"/>
          <w:szCs w:val="28"/>
        </w:rPr>
        <w:t>The GPIO pins can be individually configured to several modes:</w:t>
      </w:r>
    </w:p>
    <w:p w14:paraId="31C92DD4"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Input Mode</w:t>
      </w:r>
      <w:r w:rsidR="00251466" w:rsidRPr="00251466">
        <w:rPr>
          <w:rFonts w:ascii="Times New Roman" w:hAnsi="Times New Roman" w:cs="Times New Roman"/>
          <w:sz w:val="28"/>
          <w:szCs w:val="28"/>
        </w:rPr>
        <w:t>:</w:t>
      </w:r>
    </w:p>
    <w:p w14:paraId="0DEFDEFB"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Output Mode</w:t>
      </w:r>
    </w:p>
    <w:p w14:paraId="464A092B" w14:textId="77777777" w:rsidR="00251466"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Analog Mode</w:t>
      </w:r>
    </w:p>
    <w:p w14:paraId="214E8320" w14:textId="77777777" w:rsidR="00251466" w:rsidRPr="008F2F3E" w:rsidRDefault="00E76101" w:rsidP="00315FA1">
      <w:pPr>
        <w:pStyle w:val="ListParagraph"/>
        <w:numPr>
          <w:ilvl w:val="0"/>
          <w:numId w:val="11"/>
        </w:numPr>
        <w:rPr>
          <w:rFonts w:ascii="Times New Roman" w:hAnsi="Times New Roman" w:cs="Times New Roman"/>
          <w:sz w:val="28"/>
          <w:szCs w:val="28"/>
        </w:rPr>
      </w:pPr>
      <w:r w:rsidRPr="00251466">
        <w:rPr>
          <w:rFonts w:ascii="Times New Roman" w:hAnsi="Times New Roman" w:cs="Times New Roman"/>
          <w:sz w:val="28"/>
          <w:szCs w:val="28"/>
        </w:rPr>
        <w:t>Alternate function Mode</w:t>
      </w:r>
    </w:p>
    <w:p w14:paraId="5C09278F" w14:textId="77777777" w:rsidR="00251466" w:rsidRDefault="00251466" w:rsidP="00315FA1">
      <w:pPr>
        <w:rPr>
          <w:rFonts w:ascii="Times New Roman" w:hAnsi="Times New Roman" w:cs="Times New Roman"/>
          <w:sz w:val="28"/>
          <w:szCs w:val="28"/>
        </w:rPr>
      </w:pPr>
      <w:r>
        <w:rPr>
          <w:rFonts w:ascii="Times New Roman" w:hAnsi="Times New Roman" w:cs="Times New Roman"/>
          <w:sz w:val="28"/>
          <w:szCs w:val="28"/>
        </w:rPr>
        <w:t xml:space="preserve">Input Mode: </w:t>
      </w:r>
      <w:r w:rsidR="008F2F3E">
        <w:rPr>
          <w:rFonts w:ascii="Times New Roman" w:hAnsi="Times New Roman" w:cs="Times New Roman"/>
          <w:sz w:val="28"/>
          <w:szCs w:val="28"/>
        </w:rPr>
        <w:t>The input mode can be of three configurations:</w:t>
      </w:r>
    </w:p>
    <w:p w14:paraId="663F76FB" w14:textId="707BC24C" w:rsidR="008F2F3E" w:rsidRDefault="008F2F3E"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Pull-Up:</w:t>
      </w:r>
      <w:r w:rsidR="00040317">
        <w:rPr>
          <w:rFonts w:ascii="Times New Roman" w:hAnsi="Times New Roman" w:cs="Times New Roman"/>
          <w:sz w:val="28"/>
          <w:szCs w:val="28"/>
        </w:rPr>
        <w:t xml:space="preserve"> If the input is configur</w:t>
      </w:r>
      <w:r w:rsidR="00616326">
        <w:rPr>
          <w:rFonts w:ascii="Times New Roman" w:hAnsi="Times New Roman" w:cs="Times New Roman"/>
          <w:sz w:val="28"/>
          <w:szCs w:val="28"/>
        </w:rPr>
        <w:t>ed for internal pull-up, then the state</w:t>
      </w:r>
      <w:r w:rsidR="00040317">
        <w:rPr>
          <w:rFonts w:ascii="Times New Roman" w:hAnsi="Times New Roman" w:cs="Times New Roman"/>
          <w:sz w:val="28"/>
          <w:szCs w:val="28"/>
        </w:rPr>
        <w:t xml:space="preserve"> will </w:t>
      </w:r>
      <w:r w:rsidR="00616326">
        <w:rPr>
          <w:rFonts w:ascii="Times New Roman" w:hAnsi="Times New Roman" w:cs="Times New Roman"/>
          <w:sz w:val="28"/>
          <w:szCs w:val="28"/>
        </w:rPr>
        <w:t xml:space="preserve">be </w:t>
      </w:r>
      <w:r w:rsidR="00040317">
        <w:rPr>
          <w:rFonts w:ascii="Times New Roman" w:hAnsi="Times New Roman" w:cs="Times New Roman"/>
          <w:sz w:val="28"/>
          <w:szCs w:val="28"/>
        </w:rPr>
        <w:t xml:space="preserve">HIGH unless an external </w:t>
      </w:r>
      <w:del w:id="8" w:author="vivek bhageria" w:date="2019-12-22T20:27:00Z">
        <w:r w:rsidR="00040317" w:rsidDel="007B4BD1">
          <w:rPr>
            <w:rFonts w:ascii="Times New Roman" w:hAnsi="Times New Roman" w:cs="Times New Roman"/>
            <w:sz w:val="28"/>
            <w:szCs w:val="28"/>
          </w:rPr>
          <w:delText>pull-down register</w:delText>
        </w:r>
      </w:del>
      <w:ins w:id="9" w:author="vivek bhageria" w:date="2019-12-22T20:27:00Z">
        <w:r w:rsidR="007B4BD1">
          <w:rPr>
            <w:rFonts w:ascii="Times New Roman" w:hAnsi="Times New Roman" w:cs="Times New Roman"/>
            <w:sz w:val="28"/>
            <w:szCs w:val="28"/>
          </w:rPr>
          <w:t>ground</w:t>
        </w:r>
      </w:ins>
      <w:r w:rsidR="00040317">
        <w:rPr>
          <w:rFonts w:ascii="Times New Roman" w:hAnsi="Times New Roman" w:cs="Times New Roman"/>
          <w:sz w:val="28"/>
          <w:szCs w:val="28"/>
        </w:rPr>
        <w:t xml:space="preserve"> is </w:t>
      </w:r>
      <w:ins w:id="10" w:author="vivek bhageria" w:date="2019-12-22T20:27:00Z">
        <w:r w:rsidR="007B4BD1">
          <w:rPr>
            <w:rFonts w:ascii="Times New Roman" w:hAnsi="Times New Roman" w:cs="Times New Roman"/>
            <w:sz w:val="28"/>
            <w:szCs w:val="28"/>
          </w:rPr>
          <w:t>connected</w:t>
        </w:r>
      </w:ins>
      <w:del w:id="11" w:author="vivek bhageria" w:date="2019-12-22T20:27:00Z">
        <w:r w:rsidR="00040317" w:rsidDel="007B4BD1">
          <w:rPr>
            <w:rFonts w:ascii="Times New Roman" w:hAnsi="Times New Roman" w:cs="Times New Roman"/>
            <w:sz w:val="28"/>
            <w:szCs w:val="28"/>
          </w:rPr>
          <w:delText>used</w:delText>
        </w:r>
      </w:del>
      <w:r w:rsidR="00040317">
        <w:rPr>
          <w:rFonts w:ascii="Times New Roman" w:hAnsi="Times New Roman" w:cs="Times New Roman"/>
          <w:sz w:val="28"/>
          <w:szCs w:val="28"/>
        </w:rPr>
        <w:t>.</w:t>
      </w:r>
    </w:p>
    <w:p w14:paraId="2BC479D0" w14:textId="1E8C3B2A" w:rsidR="00AE573C" w:rsidRDefault="00AE573C"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Pull-down:</w:t>
      </w:r>
      <w:r w:rsidR="00616326">
        <w:rPr>
          <w:rFonts w:ascii="Times New Roman" w:hAnsi="Times New Roman" w:cs="Times New Roman"/>
          <w:sz w:val="28"/>
          <w:szCs w:val="28"/>
        </w:rPr>
        <w:t xml:space="preserve"> If the input is configured for pull-down, then the state will be LOW unless an external </w:t>
      </w:r>
      <w:del w:id="12" w:author="vivek bhageria" w:date="2019-12-22T20:27:00Z">
        <w:r w:rsidR="00616326" w:rsidDel="007B4BD1">
          <w:rPr>
            <w:rFonts w:ascii="Times New Roman" w:hAnsi="Times New Roman" w:cs="Times New Roman"/>
            <w:sz w:val="28"/>
            <w:szCs w:val="28"/>
          </w:rPr>
          <w:delText>pull-up register is used</w:delText>
        </w:r>
      </w:del>
      <w:ins w:id="13" w:author="vivek bhageria" w:date="2019-12-22T20:27:00Z">
        <w:r w:rsidR="007B4BD1">
          <w:rPr>
            <w:rFonts w:ascii="Times New Roman" w:hAnsi="Times New Roman" w:cs="Times New Roman"/>
            <w:sz w:val="28"/>
            <w:szCs w:val="28"/>
          </w:rPr>
          <w:t>HIGH is connected</w:t>
        </w:r>
      </w:ins>
      <w:r w:rsidR="00616326">
        <w:rPr>
          <w:rFonts w:ascii="Times New Roman" w:hAnsi="Times New Roman" w:cs="Times New Roman"/>
          <w:sz w:val="28"/>
          <w:szCs w:val="28"/>
        </w:rPr>
        <w:t xml:space="preserve">. </w:t>
      </w:r>
    </w:p>
    <w:p w14:paraId="2B81F95B" w14:textId="77777777" w:rsidR="007C75BB" w:rsidRDefault="007C75BB" w:rsidP="00C8719C">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Floating point: </w:t>
      </w:r>
      <w:r w:rsidR="00993374">
        <w:rPr>
          <w:rFonts w:ascii="Times New Roman" w:hAnsi="Times New Roman" w:cs="Times New Roman"/>
          <w:sz w:val="28"/>
          <w:szCs w:val="28"/>
        </w:rPr>
        <w:t>This state is called as HIGH impedance state or indeterminate state where</w:t>
      </w:r>
      <w:r w:rsidR="00C8719C">
        <w:rPr>
          <w:rFonts w:ascii="Times New Roman" w:hAnsi="Times New Roman" w:cs="Times New Roman"/>
          <w:sz w:val="28"/>
          <w:szCs w:val="28"/>
        </w:rPr>
        <w:t>in</w:t>
      </w:r>
      <w:r w:rsidR="00993374">
        <w:rPr>
          <w:rFonts w:ascii="Times New Roman" w:hAnsi="Times New Roman" w:cs="Times New Roman"/>
          <w:sz w:val="28"/>
          <w:szCs w:val="28"/>
        </w:rPr>
        <w:t xml:space="preserve"> the pin toggles between HIGH and LOW</w:t>
      </w:r>
      <w:r w:rsidR="00E66A30">
        <w:rPr>
          <w:rFonts w:ascii="Times New Roman" w:hAnsi="Times New Roman" w:cs="Times New Roman"/>
          <w:sz w:val="28"/>
          <w:szCs w:val="28"/>
        </w:rPr>
        <w:t xml:space="preserve"> induced by the external noise. </w:t>
      </w:r>
    </w:p>
    <w:p w14:paraId="3447D4E7" w14:textId="77777777" w:rsidR="00040317" w:rsidRPr="008F2F3E" w:rsidRDefault="00040317" w:rsidP="00315FA1">
      <w:pPr>
        <w:pStyle w:val="ListParagraph"/>
        <w:rPr>
          <w:rFonts w:ascii="Times New Roman" w:hAnsi="Times New Roman" w:cs="Times New Roman"/>
          <w:sz w:val="28"/>
          <w:szCs w:val="28"/>
        </w:rPr>
      </w:pPr>
    </w:p>
    <w:p w14:paraId="42BF6847" w14:textId="77777777" w:rsidR="008F2F3E" w:rsidRDefault="008F2F3E" w:rsidP="00EC5BB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4474C4D" wp14:editId="1E471B76">
            <wp:extent cx="2905125" cy="172710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s_gpio.png"/>
                    <pic:cNvPicPr/>
                  </pic:nvPicPr>
                  <pic:blipFill>
                    <a:blip r:embed="rId11">
                      <a:extLst>
                        <a:ext uri="{28A0092B-C50C-407E-A947-70E740481C1C}">
                          <a14:useLocalDpi xmlns:a14="http://schemas.microsoft.com/office/drawing/2010/main" val="0"/>
                        </a:ext>
                      </a:extLst>
                    </a:blip>
                    <a:stretch>
                      <a:fillRect/>
                    </a:stretch>
                  </pic:blipFill>
                  <pic:spPr>
                    <a:xfrm>
                      <a:off x="0" y="0"/>
                      <a:ext cx="2909581" cy="1729750"/>
                    </a:xfrm>
                    <a:prstGeom prst="rect">
                      <a:avLst/>
                    </a:prstGeom>
                  </pic:spPr>
                </pic:pic>
              </a:graphicData>
            </a:graphic>
          </wp:inline>
        </w:drawing>
      </w:r>
    </w:p>
    <w:p w14:paraId="441034C6" w14:textId="77777777" w:rsidR="00EC5BB6" w:rsidRDefault="00EC5BB6" w:rsidP="00EC5BB6">
      <w:pPr>
        <w:jc w:val="center"/>
        <w:rPr>
          <w:rFonts w:ascii="Times New Roman" w:hAnsi="Times New Roman" w:cs="Times New Roman"/>
          <w:sz w:val="28"/>
          <w:szCs w:val="28"/>
        </w:rPr>
      </w:pPr>
      <w:r>
        <w:rPr>
          <w:rFonts w:ascii="Times New Roman" w:hAnsi="Times New Roman" w:cs="Times New Roman"/>
          <w:sz w:val="28"/>
          <w:szCs w:val="28"/>
        </w:rPr>
        <w:t xml:space="preserve">Fig. </w:t>
      </w:r>
    </w:p>
    <w:p w14:paraId="3CC5669F" w14:textId="77777777" w:rsidR="007E0047" w:rsidRDefault="007E0047" w:rsidP="007E0047">
      <w:pPr>
        <w:rPr>
          <w:rFonts w:ascii="Times New Roman" w:hAnsi="Times New Roman" w:cs="Times New Roman"/>
          <w:sz w:val="28"/>
          <w:szCs w:val="28"/>
        </w:rPr>
      </w:pPr>
      <w:r>
        <w:rPr>
          <w:rFonts w:ascii="Times New Roman" w:hAnsi="Times New Roman" w:cs="Times New Roman"/>
          <w:sz w:val="28"/>
          <w:szCs w:val="28"/>
        </w:rPr>
        <w:t>Whenever a pin is configured as input the following characteristics are exhibited:</w:t>
      </w:r>
    </w:p>
    <w:p w14:paraId="7BFEC1AB" w14:textId="77777777" w:rsidR="00A229BE" w:rsidRDefault="00A229BE" w:rsidP="00A229B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output buffer is disabled. </w:t>
      </w:r>
    </w:p>
    <w:p w14:paraId="7758AA24" w14:textId="77777777" w:rsidR="009C79F2" w:rsidRDefault="009C79F2" w:rsidP="009C79F2">
      <w:pPr>
        <w:pStyle w:val="ListParagraph"/>
        <w:numPr>
          <w:ilvl w:val="0"/>
          <w:numId w:val="13"/>
        </w:numPr>
        <w:rPr>
          <w:rFonts w:ascii="Times New Roman" w:hAnsi="Times New Roman" w:cs="Times New Roman"/>
          <w:sz w:val="28"/>
          <w:szCs w:val="28"/>
        </w:rPr>
      </w:pPr>
      <w:r w:rsidRPr="009C79F2">
        <w:rPr>
          <w:rFonts w:ascii="Times New Roman" w:hAnsi="Times New Roman" w:cs="Times New Roman"/>
          <w:sz w:val="28"/>
          <w:szCs w:val="28"/>
        </w:rPr>
        <w:t>The Schmitt trigger input is activated</w:t>
      </w:r>
      <w:r>
        <w:rPr>
          <w:rFonts w:ascii="Times New Roman" w:hAnsi="Times New Roman" w:cs="Times New Roman"/>
          <w:sz w:val="28"/>
          <w:szCs w:val="28"/>
        </w:rPr>
        <w:t xml:space="preserve">. </w:t>
      </w:r>
    </w:p>
    <w:p w14:paraId="1F840C02" w14:textId="77777777" w:rsidR="00D757BB" w:rsidRDefault="00D757BB" w:rsidP="00D757BB">
      <w:pPr>
        <w:pStyle w:val="ListParagraph"/>
        <w:numPr>
          <w:ilvl w:val="0"/>
          <w:numId w:val="13"/>
        </w:numPr>
        <w:rPr>
          <w:rFonts w:ascii="Times New Roman" w:hAnsi="Times New Roman" w:cs="Times New Roman"/>
          <w:sz w:val="28"/>
          <w:szCs w:val="28"/>
        </w:rPr>
      </w:pPr>
      <w:r w:rsidRPr="00D757BB">
        <w:rPr>
          <w:rFonts w:ascii="Times New Roman" w:hAnsi="Times New Roman" w:cs="Times New Roman"/>
          <w:sz w:val="28"/>
          <w:szCs w:val="28"/>
        </w:rPr>
        <w:t xml:space="preserve">The pull-up or pull-down resistors are activated depending on the value in the </w:t>
      </w:r>
      <w:proofErr w:type="spellStart"/>
      <w:r w:rsidRPr="00D757BB">
        <w:rPr>
          <w:rFonts w:ascii="Times New Roman" w:hAnsi="Times New Roman" w:cs="Times New Roman"/>
          <w:sz w:val="28"/>
          <w:szCs w:val="28"/>
        </w:rPr>
        <w:t>GPIOx_PUPDR</w:t>
      </w:r>
      <w:proofErr w:type="spellEnd"/>
      <w:r w:rsidRPr="00D757BB">
        <w:rPr>
          <w:rFonts w:ascii="Times New Roman" w:hAnsi="Times New Roman" w:cs="Times New Roman"/>
          <w:sz w:val="28"/>
          <w:szCs w:val="28"/>
        </w:rPr>
        <w:t xml:space="preserve"> register</w:t>
      </w:r>
      <w:r>
        <w:rPr>
          <w:rFonts w:ascii="Times New Roman" w:hAnsi="Times New Roman" w:cs="Times New Roman"/>
          <w:sz w:val="28"/>
          <w:szCs w:val="28"/>
        </w:rPr>
        <w:t xml:space="preserve">. </w:t>
      </w:r>
    </w:p>
    <w:p w14:paraId="27CD75FB" w14:textId="77777777" w:rsidR="00CC6297" w:rsidRDefault="00CC6297" w:rsidP="00CC6297">
      <w:pPr>
        <w:pStyle w:val="ListParagraph"/>
        <w:numPr>
          <w:ilvl w:val="0"/>
          <w:numId w:val="13"/>
        </w:numPr>
        <w:rPr>
          <w:rFonts w:ascii="Times New Roman" w:hAnsi="Times New Roman" w:cs="Times New Roman"/>
          <w:sz w:val="28"/>
          <w:szCs w:val="28"/>
        </w:rPr>
      </w:pPr>
      <w:r w:rsidRPr="00CC6297">
        <w:rPr>
          <w:rFonts w:ascii="Times New Roman" w:hAnsi="Times New Roman" w:cs="Times New Roman"/>
          <w:sz w:val="28"/>
          <w:szCs w:val="28"/>
        </w:rPr>
        <w:t>The data present on the I/O pin is sampled into the input data register at each AHB clock cycle</w:t>
      </w:r>
      <w:r>
        <w:rPr>
          <w:rFonts w:ascii="Times New Roman" w:hAnsi="Times New Roman" w:cs="Times New Roman"/>
          <w:sz w:val="28"/>
          <w:szCs w:val="28"/>
        </w:rPr>
        <w:t xml:space="preserve">. </w:t>
      </w:r>
    </w:p>
    <w:p w14:paraId="1033DC14" w14:textId="77777777" w:rsidR="00255BE7" w:rsidRPr="00A229BE" w:rsidRDefault="00255BE7" w:rsidP="00255BE7">
      <w:pPr>
        <w:pStyle w:val="ListParagraph"/>
        <w:numPr>
          <w:ilvl w:val="0"/>
          <w:numId w:val="13"/>
        </w:numPr>
        <w:rPr>
          <w:rFonts w:ascii="Times New Roman" w:hAnsi="Times New Roman" w:cs="Times New Roman"/>
          <w:sz w:val="28"/>
          <w:szCs w:val="28"/>
        </w:rPr>
      </w:pPr>
      <w:r w:rsidRPr="00255BE7">
        <w:rPr>
          <w:rFonts w:ascii="Times New Roman" w:hAnsi="Times New Roman" w:cs="Times New Roman"/>
          <w:sz w:val="28"/>
          <w:szCs w:val="28"/>
        </w:rPr>
        <w:t xml:space="preserve">The I/O state is obtained by reading the </w:t>
      </w:r>
      <w:proofErr w:type="spellStart"/>
      <w:r w:rsidRPr="00255BE7">
        <w:rPr>
          <w:rFonts w:ascii="Times New Roman" w:hAnsi="Times New Roman" w:cs="Times New Roman"/>
          <w:sz w:val="28"/>
          <w:szCs w:val="28"/>
        </w:rPr>
        <w:t>GPIOx_IDR</w:t>
      </w:r>
      <w:proofErr w:type="spellEnd"/>
      <w:r w:rsidRPr="00255BE7">
        <w:rPr>
          <w:rFonts w:ascii="Times New Roman" w:hAnsi="Times New Roman" w:cs="Times New Roman"/>
          <w:sz w:val="28"/>
          <w:szCs w:val="28"/>
        </w:rPr>
        <w:t xml:space="preserve"> input data register</w:t>
      </w:r>
      <w:r w:rsidR="00441210">
        <w:rPr>
          <w:rFonts w:ascii="Times New Roman" w:hAnsi="Times New Roman" w:cs="Times New Roman"/>
          <w:sz w:val="28"/>
          <w:szCs w:val="28"/>
        </w:rPr>
        <w:t xml:space="preserve">. </w:t>
      </w:r>
    </w:p>
    <w:p w14:paraId="308EA017" w14:textId="77777777" w:rsidR="00D531D9" w:rsidRDefault="00D531D9" w:rsidP="00D531D9">
      <w:pPr>
        <w:rPr>
          <w:rFonts w:ascii="Times New Roman" w:hAnsi="Times New Roman" w:cs="Times New Roman"/>
          <w:sz w:val="28"/>
          <w:szCs w:val="28"/>
        </w:rPr>
      </w:pPr>
      <w:r>
        <w:rPr>
          <w:rFonts w:ascii="Times New Roman" w:hAnsi="Times New Roman" w:cs="Times New Roman"/>
          <w:sz w:val="28"/>
          <w:szCs w:val="28"/>
        </w:rPr>
        <w:t xml:space="preserve">Output Mode: </w:t>
      </w:r>
      <w:r w:rsidR="00DA1447">
        <w:rPr>
          <w:rFonts w:ascii="Times New Roman" w:hAnsi="Times New Roman" w:cs="Times New Roman"/>
          <w:sz w:val="28"/>
          <w:szCs w:val="28"/>
        </w:rPr>
        <w:t>The output mode configuration can be of two types:</w:t>
      </w:r>
    </w:p>
    <w:p w14:paraId="6AA06E5D" w14:textId="77777777" w:rsidR="00CC48AD" w:rsidRPr="00CC48AD" w:rsidRDefault="003E61FC" w:rsidP="00CC48A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Pull-up/Pull-down:</w:t>
      </w:r>
      <w:r w:rsidR="00CC48AD">
        <w:rPr>
          <w:rFonts w:ascii="Times New Roman" w:hAnsi="Times New Roman" w:cs="Times New Roman"/>
          <w:sz w:val="28"/>
          <w:szCs w:val="28"/>
        </w:rPr>
        <w:t xml:space="preserve"> </w:t>
      </w:r>
    </w:p>
    <w:p w14:paraId="27B6E816" w14:textId="77777777" w:rsidR="007E0047" w:rsidRPr="00251466" w:rsidRDefault="007E0047" w:rsidP="00D531D9">
      <w:pPr>
        <w:rPr>
          <w:rFonts w:ascii="Times New Roman" w:hAnsi="Times New Roman" w:cs="Times New Roman"/>
          <w:sz w:val="28"/>
          <w:szCs w:val="28"/>
        </w:rPr>
      </w:pPr>
    </w:p>
    <w:p w14:paraId="2EF268F6" w14:textId="77777777" w:rsidR="00E8732C" w:rsidRPr="004640AF" w:rsidRDefault="00E8732C" w:rsidP="00EC5BB6">
      <w:pPr>
        <w:pStyle w:val="ListParagraph"/>
        <w:ind w:left="2160"/>
        <w:jc w:val="center"/>
        <w:rPr>
          <w:rFonts w:ascii="Times New Roman" w:hAnsi="Times New Roman" w:cs="Times New Roman"/>
          <w:sz w:val="28"/>
          <w:szCs w:val="28"/>
        </w:rPr>
      </w:pPr>
    </w:p>
    <w:p w14:paraId="24B17E75" w14:textId="77777777" w:rsidR="00E47E25" w:rsidRPr="004640AF" w:rsidRDefault="00E47E25" w:rsidP="00315FA1">
      <w:pPr>
        <w:rPr>
          <w:rFonts w:ascii="Times New Roman" w:hAnsi="Times New Roman" w:cs="Times New Roman"/>
          <w:sz w:val="28"/>
          <w:szCs w:val="28"/>
        </w:rPr>
      </w:pPr>
      <w:r w:rsidRPr="004640AF">
        <w:rPr>
          <w:rFonts w:ascii="Times New Roman" w:hAnsi="Times New Roman" w:cs="Times New Roman"/>
          <w:sz w:val="28"/>
          <w:szCs w:val="28"/>
        </w:rPr>
        <w:t>GPIO registers:</w:t>
      </w:r>
    </w:p>
    <w:p w14:paraId="484D2738" w14:textId="77777777" w:rsidR="00E47E25" w:rsidRPr="004640AF" w:rsidRDefault="00E47E25" w:rsidP="00315FA1">
      <w:pPr>
        <w:rPr>
          <w:rFonts w:ascii="Times New Roman" w:hAnsi="Times New Roman" w:cs="Times New Roman"/>
          <w:sz w:val="28"/>
          <w:szCs w:val="28"/>
        </w:rPr>
      </w:pPr>
    </w:p>
    <w:p w14:paraId="52E66B94" w14:textId="77777777" w:rsidR="00E8732C" w:rsidRPr="004640AF" w:rsidRDefault="00E8732C" w:rsidP="00315FA1">
      <w:pPr>
        <w:pStyle w:val="ListParagraph"/>
        <w:ind w:left="2160"/>
        <w:rPr>
          <w:rFonts w:ascii="Times New Roman" w:hAnsi="Times New Roman" w:cs="Times New Roman"/>
          <w:sz w:val="28"/>
          <w:szCs w:val="28"/>
        </w:rPr>
      </w:pPr>
    </w:p>
    <w:p w14:paraId="6CB9FD9B" w14:textId="77777777" w:rsidR="00620AAC" w:rsidRPr="004640AF" w:rsidRDefault="00620AAC" w:rsidP="00315FA1">
      <w:pPr>
        <w:rPr>
          <w:rFonts w:ascii="Times New Roman" w:hAnsi="Times New Roman" w:cs="Times New Roman"/>
          <w:sz w:val="28"/>
          <w:szCs w:val="28"/>
        </w:rPr>
      </w:pPr>
    </w:p>
    <w:sectPr w:rsidR="00620AAC" w:rsidRPr="0046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B5"/>
    <w:multiLevelType w:val="hybridMultilevel"/>
    <w:tmpl w:val="FB707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1A86"/>
    <w:multiLevelType w:val="hybridMultilevel"/>
    <w:tmpl w:val="90E0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E2405"/>
    <w:multiLevelType w:val="hybridMultilevel"/>
    <w:tmpl w:val="253A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70C6E"/>
    <w:multiLevelType w:val="hybridMultilevel"/>
    <w:tmpl w:val="28E8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77249"/>
    <w:multiLevelType w:val="hybridMultilevel"/>
    <w:tmpl w:val="37AC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43826"/>
    <w:multiLevelType w:val="hybridMultilevel"/>
    <w:tmpl w:val="5B0C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73D2C"/>
    <w:multiLevelType w:val="hybridMultilevel"/>
    <w:tmpl w:val="26C01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14DC0"/>
    <w:multiLevelType w:val="hybridMultilevel"/>
    <w:tmpl w:val="2D22CE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59634C6"/>
    <w:multiLevelType w:val="hybridMultilevel"/>
    <w:tmpl w:val="C080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2A2F"/>
    <w:multiLevelType w:val="hybridMultilevel"/>
    <w:tmpl w:val="EE66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976C7"/>
    <w:multiLevelType w:val="hybridMultilevel"/>
    <w:tmpl w:val="0714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065FE"/>
    <w:multiLevelType w:val="hybridMultilevel"/>
    <w:tmpl w:val="2564DB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76881678"/>
    <w:multiLevelType w:val="hybridMultilevel"/>
    <w:tmpl w:val="5A2A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75AC9"/>
    <w:multiLevelType w:val="hybridMultilevel"/>
    <w:tmpl w:val="35C8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
  </w:num>
  <w:num w:numId="5">
    <w:abstractNumId w:val="11"/>
  </w:num>
  <w:num w:numId="6">
    <w:abstractNumId w:val="4"/>
  </w:num>
  <w:num w:numId="7">
    <w:abstractNumId w:val="0"/>
  </w:num>
  <w:num w:numId="8">
    <w:abstractNumId w:val="6"/>
  </w:num>
  <w:num w:numId="9">
    <w:abstractNumId w:val="12"/>
  </w:num>
  <w:num w:numId="10">
    <w:abstractNumId w:val="3"/>
  </w:num>
  <w:num w:numId="11">
    <w:abstractNumId w:val="9"/>
  </w:num>
  <w:num w:numId="12">
    <w:abstractNumId w:val="8"/>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ek bhageria">
    <w15:presenceInfo w15:providerId="Windows Live" w15:userId="74ed1c2a59230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769"/>
    <w:rsid w:val="00040317"/>
    <w:rsid w:val="00045860"/>
    <w:rsid w:val="00085FA6"/>
    <w:rsid w:val="000F2398"/>
    <w:rsid w:val="00103AEC"/>
    <w:rsid w:val="00140511"/>
    <w:rsid w:val="00193D76"/>
    <w:rsid w:val="001E0E44"/>
    <w:rsid w:val="00211E2F"/>
    <w:rsid w:val="0024039F"/>
    <w:rsid w:val="00251466"/>
    <w:rsid w:val="00255BE7"/>
    <w:rsid w:val="002A129B"/>
    <w:rsid w:val="002B10A2"/>
    <w:rsid w:val="002B25C5"/>
    <w:rsid w:val="00315FA1"/>
    <w:rsid w:val="00395882"/>
    <w:rsid w:val="003B1520"/>
    <w:rsid w:val="003E61FC"/>
    <w:rsid w:val="00413C32"/>
    <w:rsid w:val="00424F62"/>
    <w:rsid w:val="00441210"/>
    <w:rsid w:val="004640AF"/>
    <w:rsid w:val="0047508D"/>
    <w:rsid w:val="004861E9"/>
    <w:rsid w:val="00491DF4"/>
    <w:rsid w:val="004B018B"/>
    <w:rsid w:val="004D32CF"/>
    <w:rsid w:val="004E657A"/>
    <w:rsid w:val="00507FC5"/>
    <w:rsid w:val="00586A12"/>
    <w:rsid w:val="005F152F"/>
    <w:rsid w:val="00616326"/>
    <w:rsid w:val="00620AAC"/>
    <w:rsid w:val="00650246"/>
    <w:rsid w:val="00681134"/>
    <w:rsid w:val="006B4E69"/>
    <w:rsid w:val="006F6340"/>
    <w:rsid w:val="007143E3"/>
    <w:rsid w:val="00740F5F"/>
    <w:rsid w:val="00752007"/>
    <w:rsid w:val="00764C06"/>
    <w:rsid w:val="007750E6"/>
    <w:rsid w:val="00786C0A"/>
    <w:rsid w:val="007B4BD1"/>
    <w:rsid w:val="007C75BB"/>
    <w:rsid w:val="007E0047"/>
    <w:rsid w:val="007E3EE6"/>
    <w:rsid w:val="008109F7"/>
    <w:rsid w:val="00810FF2"/>
    <w:rsid w:val="008133C8"/>
    <w:rsid w:val="0081764B"/>
    <w:rsid w:val="008959C4"/>
    <w:rsid w:val="008F2F3E"/>
    <w:rsid w:val="0092068A"/>
    <w:rsid w:val="00993374"/>
    <w:rsid w:val="009C79F2"/>
    <w:rsid w:val="009D0FAC"/>
    <w:rsid w:val="009D1D54"/>
    <w:rsid w:val="009F4DEF"/>
    <w:rsid w:val="009F544E"/>
    <w:rsid w:val="00A229BE"/>
    <w:rsid w:val="00A434C8"/>
    <w:rsid w:val="00AC31AF"/>
    <w:rsid w:val="00AE573C"/>
    <w:rsid w:val="00B1546B"/>
    <w:rsid w:val="00B62E89"/>
    <w:rsid w:val="00B92050"/>
    <w:rsid w:val="00BA5E09"/>
    <w:rsid w:val="00BB1769"/>
    <w:rsid w:val="00BF2CA0"/>
    <w:rsid w:val="00C27F03"/>
    <w:rsid w:val="00C8719C"/>
    <w:rsid w:val="00CA583E"/>
    <w:rsid w:val="00CC48AD"/>
    <w:rsid w:val="00CC6297"/>
    <w:rsid w:val="00CF520C"/>
    <w:rsid w:val="00D1178D"/>
    <w:rsid w:val="00D531D9"/>
    <w:rsid w:val="00D6479A"/>
    <w:rsid w:val="00D648D0"/>
    <w:rsid w:val="00D757BB"/>
    <w:rsid w:val="00DA1447"/>
    <w:rsid w:val="00DA4492"/>
    <w:rsid w:val="00DB174F"/>
    <w:rsid w:val="00DD6C37"/>
    <w:rsid w:val="00DE5E73"/>
    <w:rsid w:val="00DF2210"/>
    <w:rsid w:val="00E350D2"/>
    <w:rsid w:val="00E47E25"/>
    <w:rsid w:val="00E51194"/>
    <w:rsid w:val="00E66A30"/>
    <w:rsid w:val="00E76101"/>
    <w:rsid w:val="00E8732C"/>
    <w:rsid w:val="00E90CF8"/>
    <w:rsid w:val="00EB2E98"/>
    <w:rsid w:val="00EC5BB6"/>
    <w:rsid w:val="00F066D5"/>
    <w:rsid w:val="00F4291E"/>
    <w:rsid w:val="00F5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98D7"/>
  <w15:docId w15:val="{A432DAB2-A9D3-41A4-A476-95F7E5C0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32"/>
    <w:pPr>
      <w:ind w:left="720"/>
      <w:contextualSpacing/>
    </w:pPr>
  </w:style>
  <w:style w:type="paragraph" w:styleId="BalloonText">
    <w:name w:val="Balloon Text"/>
    <w:basedOn w:val="Normal"/>
    <w:link w:val="BalloonTextChar"/>
    <w:uiPriority w:val="99"/>
    <w:semiHidden/>
    <w:unhideWhenUsed/>
    <w:rsid w:val="0046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B3B0D-59C8-4E55-8891-E9595670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vivek bhageria</cp:lastModifiedBy>
  <cp:revision>71</cp:revision>
  <dcterms:created xsi:type="dcterms:W3CDTF">2019-12-21T15:20:00Z</dcterms:created>
  <dcterms:modified xsi:type="dcterms:W3CDTF">2019-12-22T15:18:00Z</dcterms:modified>
</cp:coreProperties>
</file>